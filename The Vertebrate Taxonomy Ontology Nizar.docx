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809F5"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b/>
          <w:bCs/>
          <w:color w:val="000000"/>
        </w:rPr>
        <w:t>The Vertebrate Taxonomy Ontology: A framework for reasoning across model organism and species phenotypes</w:t>
      </w:r>
    </w:p>
    <w:p w14:paraId="7EB2F8E8"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 </w:t>
      </w:r>
    </w:p>
    <w:p w14:paraId="3303D4B1"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P.E. Midford</w:t>
      </w:r>
      <w:r w:rsidRPr="00863BC3">
        <w:rPr>
          <w:rFonts w:ascii="Times New Roman" w:hAnsi="Times New Roman" w:cs="Times New Roman"/>
          <w:color w:val="000000"/>
          <w:sz w:val="15"/>
          <w:szCs w:val="15"/>
          <w:vertAlign w:val="superscript"/>
        </w:rPr>
        <w:t>1</w:t>
      </w:r>
      <w:proofErr w:type="gramStart"/>
      <w:r w:rsidRPr="00863BC3">
        <w:rPr>
          <w:rFonts w:ascii="Times New Roman" w:hAnsi="Times New Roman" w:cs="Times New Roman"/>
          <w:color w:val="000000"/>
          <w:sz w:val="15"/>
          <w:szCs w:val="15"/>
          <w:vertAlign w:val="superscript"/>
        </w:rPr>
        <w:t>,2</w:t>
      </w:r>
      <w:proofErr w:type="gramEnd"/>
      <w:r w:rsidRPr="00863BC3">
        <w:rPr>
          <w:rFonts w:ascii="Times New Roman" w:hAnsi="Times New Roman" w:cs="Times New Roman"/>
          <w:color w:val="000000"/>
          <w:sz w:val="15"/>
          <w:szCs w:val="15"/>
          <w:vertAlign w:val="superscript"/>
        </w:rPr>
        <w:t xml:space="preserve"> </w:t>
      </w:r>
      <w:r w:rsidRPr="00863BC3">
        <w:rPr>
          <w:rFonts w:ascii="Times New Roman" w:hAnsi="Times New Roman" w:cs="Times New Roman"/>
          <w:color w:val="000000"/>
        </w:rPr>
        <w:t>(</w:t>
      </w:r>
      <w:hyperlink r:id="rId6" w:history="1">
        <w:r w:rsidRPr="00863BC3">
          <w:rPr>
            <w:rFonts w:ascii="Times New Roman" w:hAnsi="Times New Roman" w:cs="Times New Roman"/>
            <w:color w:val="1155CC"/>
            <w:u w:val="single"/>
          </w:rPr>
          <w:t>peter.midford@gmail.com</w:t>
        </w:r>
      </w:hyperlink>
      <w:r w:rsidRPr="00863BC3">
        <w:rPr>
          <w:rFonts w:ascii="Times New Roman" w:hAnsi="Times New Roman" w:cs="Times New Roman"/>
          <w:color w:val="000000"/>
        </w:rPr>
        <w:t>)</w:t>
      </w:r>
    </w:p>
    <w:p w14:paraId="3503603F"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J.P. Balhoff</w:t>
      </w:r>
      <w:r w:rsidRPr="00863BC3">
        <w:rPr>
          <w:rFonts w:ascii="Times New Roman" w:hAnsi="Times New Roman" w:cs="Times New Roman"/>
          <w:color w:val="000000"/>
          <w:sz w:val="15"/>
          <w:szCs w:val="15"/>
          <w:vertAlign w:val="superscript"/>
        </w:rPr>
        <w:t>2</w:t>
      </w:r>
      <w:proofErr w:type="gramStart"/>
      <w:r w:rsidRPr="00863BC3">
        <w:rPr>
          <w:rFonts w:ascii="Times New Roman" w:hAnsi="Times New Roman" w:cs="Times New Roman"/>
          <w:color w:val="000000"/>
          <w:sz w:val="15"/>
          <w:szCs w:val="15"/>
          <w:vertAlign w:val="superscript"/>
        </w:rPr>
        <w:t>,3</w:t>
      </w:r>
      <w:proofErr w:type="gramEnd"/>
      <w:r w:rsidRPr="00863BC3">
        <w:rPr>
          <w:rFonts w:ascii="Times New Roman" w:hAnsi="Times New Roman" w:cs="Times New Roman"/>
          <w:color w:val="000000"/>
          <w:sz w:val="15"/>
          <w:szCs w:val="15"/>
          <w:vertAlign w:val="superscript"/>
        </w:rPr>
        <w:t xml:space="preserve"> </w:t>
      </w:r>
      <w:r w:rsidRPr="00863BC3">
        <w:rPr>
          <w:rFonts w:ascii="Times New Roman" w:hAnsi="Times New Roman" w:cs="Times New Roman"/>
          <w:color w:val="000000"/>
        </w:rPr>
        <w:t>(</w:t>
      </w:r>
      <w:hyperlink r:id="rId7" w:history="1">
        <w:r w:rsidRPr="00863BC3">
          <w:rPr>
            <w:rFonts w:ascii="Times New Roman" w:hAnsi="Times New Roman" w:cs="Times New Roman"/>
            <w:color w:val="1155CC"/>
            <w:u w:val="single"/>
          </w:rPr>
          <w:t>balhoff@nescent.org</w:t>
        </w:r>
      </w:hyperlink>
      <w:r w:rsidRPr="00863BC3">
        <w:rPr>
          <w:rFonts w:ascii="Times New Roman" w:hAnsi="Times New Roman" w:cs="Times New Roman"/>
          <w:color w:val="000000"/>
        </w:rPr>
        <w:t>)</w:t>
      </w:r>
    </w:p>
    <w:p w14:paraId="5D901179"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D.C. Blackburn</w:t>
      </w:r>
      <w:r w:rsidRPr="00863BC3">
        <w:rPr>
          <w:rFonts w:ascii="Times New Roman" w:hAnsi="Times New Roman" w:cs="Times New Roman"/>
          <w:color w:val="000000"/>
          <w:sz w:val="15"/>
          <w:szCs w:val="15"/>
          <w:vertAlign w:val="superscript"/>
        </w:rPr>
        <w:t>4  </w:t>
      </w:r>
      <w:r w:rsidRPr="00863BC3">
        <w:rPr>
          <w:rFonts w:ascii="Times New Roman" w:hAnsi="Times New Roman" w:cs="Times New Roman"/>
          <w:color w:val="000000"/>
        </w:rPr>
        <w:t>(</w:t>
      </w:r>
      <w:hyperlink r:id="rId8" w:history="1">
        <w:r w:rsidRPr="00863BC3">
          <w:rPr>
            <w:rFonts w:ascii="Times New Roman" w:hAnsi="Times New Roman" w:cs="Times New Roman"/>
            <w:color w:val="1155CC"/>
            <w:u w:val="single"/>
          </w:rPr>
          <w:t>dblackburn@calacademy.org</w:t>
        </w:r>
      </w:hyperlink>
      <w:r w:rsidRPr="00863BC3">
        <w:rPr>
          <w:rFonts w:ascii="Times New Roman" w:hAnsi="Times New Roman" w:cs="Times New Roman"/>
          <w:color w:val="000000"/>
        </w:rPr>
        <w:t>)</w:t>
      </w:r>
    </w:p>
    <w:p w14:paraId="7AFB3ED2"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W.M. Dahdul</w:t>
      </w:r>
      <w:r w:rsidRPr="00863BC3">
        <w:rPr>
          <w:rFonts w:ascii="Times New Roman" w:hAnsi="Times New Roman" w:cs="Times New Roman"/>
          <w:color w:val="000000"/>
          <w:sz w:val="15"/>
          <w:szCs w:val="15"/>
          <w:vertAlign w:val="superscript"/>
        </w:rPr>
        <w:t>2</w:t>
      </w:r>
      <w:proofErr w:type="gramStart"/>
      <w:r w:rsidRPr="00863BC3">
        <w:rPr>
          <w:rFonts w:ascii="Times New Roman" w:hAnsi="Times New Roman" w:cs="Times New Roman"/>
          <w:color w:val="000000"/>
          <w:sz w:val="15"/>
          <w:szCs w:val="15"/>
          <w:vertAlign w:val="superscript"/>
        </w:rPr>
        <w:t>,5</w:t>
      </w:r>
      <w:proofErr w:type="gramEnd"/>
      <w:r w:rsidRPr="00863BC3">
        <w:rPr>
          <w:rFonts w:ascii="Times New Roman" w:hAnsi="Times New Roman" w:cs="Times New Roman"/>
          <w:color w:val="000000"/>
          <w:sz w:val="15"/>
          <w:szCs w:val="15"/>
          <w:vertAlign w:val="superscript"/>
        </w:rPr>
        <w:t xml:space="preserve"> </w:t>
      </w:r>
      <w:r w:rsidRPr="00863BC3">
        <w:rPr>
          <w:rFonts w:ascii="Times New Roman" w:hAnsi="Times New Roman" w:cs="Times New Roman"/>
          <w:color w:val="000000"/>
        </w:rPr>
        <w:t>(</w:t>
      </w:r>
      <w:hyperlink r:id="rId9" w:history="1">
        <w:r w:rsidRPr="00863BC3">
          <w:rPr>
            <w:rFonts w:ascii="Times New Roman" w:hAnsi="Times New Roman" w:cs="Times New Roman"/>
            <w:color w:val="1155CC"/>
            <w:u w:val="single"/>
          </w:rPr>
          <w:t>wasila.dahdul@usd.edu</w:t>
        </w:r>
      </w:hyperlink>
      <w:r w:rsidRPr="00863BC3">
        <w:rPr>
          <w:rFonts w:ascii="Times New Roman" w:hAnsi="Times New Roman" w:cs="Times New Roman"/>
          <w:color w:val="000000"/>
        </w:rPr>
        <w:t>)</w:t>
      </w:r>
    </w:p>
    <w:p w14:paraId="13A605C3"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T.A. Dececchi</w:t>
      </w:r>
      <w:r w:rsidRPr="00863BC3">
        <w:rPr>
          <w:rFonts w:ascii="Times New Roman" w:hAnsi="Times New Roman" w:cs="Times New Roman"/>
          <w:color w:val="000000"/>
          <w:sz w:val="15"/>
          <w:szCs w:val="15"/>
          <w:vertAlign w:val="superscript"/>
        </w:rPr>
        <w:t xml:space="preserve">5 </w:t>
      </w:r>
      <w:r w:rsidRPr="00863BC3">
        <w:rPr>
          <w:rFonts w:ascii="Times New Roman" w:hAnsi="Times New Roman" w:cs="Times New Roman"/>
          <w:color w:val="000000"/>
        </w:rPr>
        <w:t>(</w:t>
      </w:r>
      <w:hyperlink r:id="rId10" w:history="1">
        <w:r w:rsidRPr="00863BC3">
          <w:rPr>
            <w:rFonts w:ascii="Times New Roman" w:hAnsi="Times New Roman" w:cs="Times New Roman"/>
            <w:color w:val="1155CC"/>
            <w:u w:val="single"/>
          </w:rPr>
          <w:t>alex.dececchi@usd.edu</w:t>
        </w:r>
      </w:hyperlink>
      <w:r w:rsidRPr="00863BC3">
        <w:rPr>
          <w:rFonts w:ascii="Times New Roman" w:hAnsi="Times New Roman" w:cs="Times New Roman"/>
          <w:color w:val="000000"/>
        </w:rPr>
        <w:t>)</w:t>
      </w:r>
    </w:p>
    <w:p w14:paraId="6337CCE6"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N. Ibrahim</w:t>
      </w:r>
      <w:r w:rsidRPr="00863BC3">
        <w:rPr>
          <w:rFonts w:ascii="Times New Roman" w:hAnsi="Times New Roman" w:cs="Times New Roman"/>
          <w:color w:val="000000"/>
          <w:sz w:val="15"/>
          <w:szCs w:val="15"/>
          <w:vertAlign w:val="superscript"/>
        </w:rPr>
        <w:t xml:space="preserve">6 </w:t>
      </w:r>
      <w:r w:rsidRPr="00863BC3">
        <w:rPr>
          <w:rFonts w:ascii="Times New Roman" w:hAnsi="Times New Roman" w:cs="Times New Roman"/>
          <w:color w:val="000000"/>
        </w:rPr>
        <w:t>(</w:t>
      </w:r>
      <w:hyperlink r:id="rId11" w:history="1">
        <w:r w:rsidRPr="00863BC3">
          <w:rPr>
            <w:rFonts w:ascii="Times New Roman" w:hAnsi="Times New Roman" w:cs="Times New Roman"/>
            <w:color w:val="1155CC"/>
            <w:u w:val="single"/>
          </w:rPr>
          <w:t>nibrahim@uchicago.edu</w:t>
        </w:r>
      </w:hyperlink>
      <w:r w:rsidRPr="00863BC3">
        <w:rPr>
          <w:rFonts w:ascii="Times New Roman" w:hAnsi="Times New Roman" w:cs="Times New Roman"/>
          <w:color w:val="000000"/>
        </w:rPr>
        <w:t>)</w:t>
      </w:r>
    </w:p>
    <w:p w14:paraId="6EBC8332"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H. Lapp</w:t>
      </w:r>
      <w:r w:rsidRPr="00863BC3">
        <w:rPr>
          <w:rFonts w:ascii="Times New Roman" w:hAnsi="Times New Roman" w:cs="Times New Roman"/>
          <w:color w:val="000000"/>
          <w:sz w:val="15"/>
          <w:szCs w:val="15"/>
          <w:vertAlign w:val="superscript"/>
        </w:rPr>
        <w:t xml:space="preserve">2 </w:t>
      </w:r>
      <w:r w:rsidRPr="00863BC3">
        <w:rPr>
          <w:rFonts w:ascii="Times New Roman" w:hAnsi="Times New Roman" w:cs="Times New Roman"/>
          <w:color w:val="000000"/>
        </w:rPr>
        <w:t>(</w:t>
      </w:r>
      <w:hyperlink r:id="rId12" w:history="1">
        <w:r w:rsidRPr="00863BC3">
          <w:rPr>
            <w:rFonts w:ascii="Times New Roman" w:hAnsi="Times New Roman" w:cs="Times New Roman"/>
            <w:color w:val="1155CC"/>
            <w:u w:val="single"/>
          </w:rPr>
          <w:t>hlapp@nescent.org</w:t>
        </w:r>
      </w:hyperlink>
      <w:r w:rsidRPr="00863BC3">
        <w:rPr>
          <w:rFonts w:ascii="Times New Roman" w:hAnsi="Times New Roman" w:cs="Times New Roman"/>
          <w:color w:val="000000"/>
        </w:rPr>
        <w:t>)</w:t>
      </w:r>
    </w:p>
    <w:p w14:paraId="510207BB" w14:textId="3AFE249F"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J.G. Lundberg</w:t>
      </w:r>
      <w:r w:rsidRPr="00863BC3">
        <w:rPr>
          <w:rFonts w:ascii="Times New Roman" w:hAnsi="Times New Roman" w:cs="Times New Roman"/>
          <w:color w:val="000000"/>
          <w:sz w:val="15"/>
          <w:szCs w:val="15"/>
          <w:vertAlign w:val="superscript"/>
        </w:rPr>
        <w:t xml:space="preserve">7 </w:t>
      </w:r>
      <w:r w:rsidRPr="00863BC3">
        <w:rPr>
          <w:rFonts w:ascii="Times New Roman" w:hAnsi="Times New Roman" w:cs="Times New Roman"/>
          <w:color w:val="000000"/>
        </w:rPr>
        <w:t>(</w:t>
      </w:r>
      <w:r w:rsidR="002E461F">
        <w:rPr>
          <w:rFonts w:ascii="Times New Roman" w:hAnsi="Times New Roman" w:cs="Times New Roman"/>
          <w:color w:val="000000"/>
        </w:rPr>
        <w:t>lundberg@ansp.org</w:t>
      </w:r>
      <w:r w:rsidRPr="00863BC3">
        <w:rPr>
          <w:rFonts w:ascii="Times New Roman" w:hAnsi="Times New Roman" w:cs="Times New Roman"/>
          <w:color w:val="000000"/>
          <w:shd w:val="clear" w:color="auto" w:fill="FFFFFF"/>
        </w:rPr>
        <w:t>)</w:t>
      </w:r>
      <w:r w:rsidR="00C87764">
        <w:rPr>
          <w:rFonts w:ascii="Times New Roman" w:hAnsi="Times New Roman" w:cs="Times New Roman"/>
          <w:color w:val="000000"/>
          <w:shd w:val="clear" w:color="auto" w:fill="FFFFFF"/>
        </w:rPr>
        <w:t xml:space="preserve"> </w:t>
      </w:r>
    </w:p>
    <w:p w14:paraId="55EF606E"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P.M. Mabee</w:t>
      </w:r>
      <w:r w:rsidRPr="00863BC3">
        <w:rPr>
          <w:rFonts w:ascii="Times New Roman" w:hAnsi="Times New Roman" w:cs="Times New Roman"/>
          <w:color w:val="000000"/>
          <w:sz w:val="15"/>
          <w:szCs w:val="15"/>
          <w:vertAlign w:val="superscript"/>
        </w:rPr>
        <w:t xml:space="preserve">5 </w:t>
      </w:r>
      <w:r w:rsidRPr="00863BC3">
        <w:rPr>
          <w:rFonts w:ascii="Times New Roman" w:hAnsi="Times New Roman" w:cs="Times New Roman"/>
          <w:color w:val="000000"/>
        </w:rPr>
        <w:t>(</w:t>
      </w:r>
      <w:hyperlink r:id="rId13" w:history="1">
        <w:r w:rsidRPr="00863BC3">
          <w:rPr>
            <w:rFonts w:ascii="Times New Roman" w:hAnsi="Times New Roman" w:cs="Times New Roman"/>
            <w:color w:val="1155CC"/>
            <w:u w:val="single"/>
          </w:rPr>
          <w:t>pmabee@usd.edu</w:t>
        </w:r>
      </w:hyperlink>
      <w:r w:rsidRPr="00863BC3">
        <w:rPr>
          <w:rFonts w:ascii="Times New Roman" w:hAnsi="Times New Roman" w:cs="Times New Roman"/>
          <w:color w:val="000000"/>
        </w:rPr>
        <w:t>)</w:t>
      </w:r>
    </w:p>
    <w:p w14:paraId="5B535172" w14:textId="5A3BDC9A"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P.</w:t>
      </w:r>
      <w:r w:rsidR="00047A48">
        <w:rPr>
          <w:rFonts w:ascii="Times New Roman" w:hAnsi="Times New Roman" w:cs="Times New Roman"/>
          <w:color w:val="000000"/>
        </w:rPr>
        <w:t>C.</w:t>
      </w:r>
      <w:r w:rsidRPr="00863BC3">
        <w:rPr>
          <w:rFonts w:ascii="Times New Roman" w:hAnsi="Times New Roman" w:cs="Times New Roman"/>
          <w:color w:val="000000"/>
        </w:rPr>
        <w:t xml:space="preserve"> Sereno</w:t>
      </w:r>
      <w:r w:rsidRPr="00863BC3">
        <w:rPr>
          <w:rFonts w:ascii="Times New Roman" w:hAnsi="Times New Roman" w:cs="Times New Roman"/>
          <w:color w:val="000000"/>
          <w:sz w:val="15"/>
          <w:szCs w:val="15"/>
          <w:vertAlign w:val="superscript"/>
        </w:rPr>
        <w:t xml:space="preserve">6 </w:t>
      </w:r>
      <w:r w:rsidRPr="00863BC3">
        <w:rPr>
          <w:rFonts w:ascii="Times New Roman" w:hAnsi="Times New Roman" w:cs="Times New Roman"/>
          <w:color w:val="000000"/>
        </w:rPr>
        <w:t>(</w:t>
      </w:r>
      <w:hyperlink r:id="rId14" w:history="1">
        <w:r w:rsidRPr="00863BC3">
          <w:rPr>
            <w:rFonts w:ascii="Times New Roman" w:hAnsi="Times New Roman" w:cs="Times New Roman"/>
            <w:color w:val="1155CC"/>
            <w:u w:val="single"/>
          </w:rPr>
          <w:t>dinosaur@uchicago.edu</w:t>
        </w:r>
      </w:hyperlink>
      <w:r w:rsidRPr="00863BC3">
        <w:rPr>
          <w:rFonts w:ascii="Times New Roman" w:hAnsi="Times New Roman" w:cs="Times New Roman"/>
          <w:color w:val="000000"/>
        </w:rPr>
        <w:t>)</w:t>
      </w:r>
    </w:p>
    <w:p w14:paraId="26687B6D"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M. Westerfield</w:t>
      </w:r>
      <w:r w:rsidRPr="00863BC3">
        <w:rPr>
          <w:rFonts w:ascii="Times New Roman" w:hAnsi="Times New Roman" w:cs="Times New Roman"/>
          <w:color w:val="000000"/>
          <w:sz w:val="15"/>
          <w:szCs w:val="15"/>
          <w:vertAlign w:val="superscript"/>
        </w:rPr>
        <w:t xml:space="preserve">8 </w:t>
      </w:r>
      <w:r w:rsidRPr="00863BC3">
        <w:rPr>
          <w:rFonts w:ascii="Times New Roman" w:hAnsi="Times New Roman" w:cs="Times New Roman"/>
          <w:color w:val="000000"/>
        </w:rPr>
        <w:t>(</w:t>
      </w:r>
      <w:hyperlink r:id="rId15" w:history="1">
        <w:r w:rsidRPr="00863BC3">
          <w:rPr>
            <w:rFonts w:ascii="Times New Roman" w:hAnsi="Times New Roman" w:cs="Times New Roman"/>
            <w:color w:val="1155CC"/>
            <w:u w:val="single"/>
          </w:rPr>
          <w:t>monte@uoneuro.uoregon.edu</w:t>
        </w:r>
      </w:hyperlink>
      <w:r w:rsidRPr="00863BC3">
        <w:rPr>
          <w:rFonts w:ascii="Times New Roman" w:hAnsi="Times New Roman" w:cs="Times New Roman"/>
          <w:color w:val="000000"/>
        </w:rPr>
        <w:t>)</w:t>
      </w:r>
    </w:p>
    <w:p w14:paraId="1153C57D"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T.J. Vision</w:t>
      </w:r>
      <w:r w:rsidRPr="00863BC3">
        <w:rPr>
          <w:rFonts w:ascii="Times New Roman" w:hAnsi="Times New Roman" w:cs="Times New Roman"/>
          <w:color w:val="000000"/>
          <w:sz w:val="15"/>
          <w:szCs w:val="15"/>
          <w:vertAlign w:val="superscript"/>
        </w:rPr>
        <w:t>2</w:t>
      </w:r>
      <w:proofErr w:type="gramStart"/>
      <w:r w:rsidRPr="00863BC3">
        <w:rPr>
          <w:rFonts w:ascii="Times New Roman" w:hAnsi="Times New Roman" w:cs="Times New Roman"/>
          <w:color w:val="000000"/>
          <w:sz w:val="15"/>
          <w:szCs w:val="15"/>
          <w:vertAlign w:val="superscript"/>
        </w:rPr>
        <w:t>,3</w:t>
      </w:r>
      <w:proofErr w:type="gramEnd"/>
      <w:r w:rsidRPr="00863BC3">
        <w:rPr>
          <w:rFonts w:ascii="Times New Roman" w:hAnsi="Times New Roman" w:cs="Times New Roman"/>
          <w:color w:val="000000"/>
          <w:sz w:val="15"/>
          <w:szCs w:val="15"/>
          <w:vertAlign w:val="superscript"/>
        </w:rPr>
        <w:t xml:space="preserve"> </w:t>
      </w:r>
      <w:r w:rsidRPr="00863BC3">
        <w:rPr>
          <w:rFonts w:ascii="Times New Roman" w:hAnsi="Times New Roman" w:cs="Times New Roman"/>
          <w:color w:val="000000"/>
        </w:rPr>
        <w:t>(</w:t>
      </w:r>
      <w:hyperlink r:id="rId16" w:history="1">
        <w:r w:rsidRPr="00863BC3">
          <w:rPr>
            <w:rFonts w:ascii="Times New Roman" w:hAnsi="Times New Roman" w:cs="Times New Roman"/>
            <w:color w:val="1155CC"/>
            <w:u w:val="single"/>
          </w:rPr>
          <w:t>tjv@bio.unc.edu</w:t>
        </w:r>
      </w:hyperlink>
      <w:r w:rsidRPr="00863BC3">
        <w:rPr>
          <w:rFonts w:ascii="Times New Roman" w:hAnsi="Times New Roman" w:cs="Times New Roman"/>
          <w:color w:val="000000"/>
        </w:rPr>
        <w:t>)</w:t>
      </w:r>
    </w:p>
    <w:p w14:paraId="55CC0B6D" w14:textId="77777777" w:rsidR="00863BC3" w:rsidRPr="00863BC3" w:rsidRDefault="00863BC3" w:rsidP="00863BC3">
      <w:pPr>
        <w:rPr>
          <w:rFonts w:ascii="Times" w:eastAsia="Times New Roman" w:hAnsi="Times" w:cs="Times New Roman"/>
          <w:color w:val="000000"/>
          <w:sz w:val="27"/>
          <w:szCs w:val="27"/>
        </w:rPr>
      </w:pPr>
      <w:r w:rsidRPr="00863BC3">
        <w:rPr>
          <w:rFonts w:ascii="Times" w:eastAsia="Times New Roman" w:hAnsi="Times" w:cs="Times New Roman"/>
          <w:color w:val="000000"/>
          <w:sz w:val="27"/>
          <w:szCs w:val="27"/>
        </w:rPr>
        <w:br/>
      </w:r>
      <w:r w:rsidRPr="00863BC3">
        <w:rPr>
          <w:rFonts w:ascii="Times" w:eastAsia="Times New Roman" w:hAnsi="Times" w:cs="Times New Roman"/>
          <w:color w:val="000000"/>
          <w:sz w:val="27"/>
          <w:szCs w:val="27"/>
        </w:rPr>
        <w:br/>
      </w:r>
    </w:p>
    <w:p w14:paraId="0FDF2539"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1</w:t>
      </w:r>
      <w:r w:rsidRPr="00863BC3">
        <w:rPr>
          <w:rFonts w:ascii="Times New Roman" w:hAnsi="Times New Roman" w:cs="Times New Roman"/>
          <w:color w:val="000000"/>
        </w:rPr>
        <w:t>Department of Ecology and Evolutionary Biology, University of Kansas</w:t>
      </w:r>
    </w:p>
    <w:p w14:paraId="7EA3C043"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2</w:t>
      </w:r>
      <w:r w:rsidRPr="00863BC3">
        <w:rPr>
          <w:rFonts w:ascii="Times New Roman" w:hAnsi="Times New Roman" w:cs="Times New Roman"/>
          <w:color w:val="000000"/>
        </w:rPr>
        <w:t xml:space="preserve">National Evolutionary Synthesis Center </w:t>
      </w:r>
    </w:p>
    <w:p w14:paraId="6B13D242"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3</w:t>
      </w:r>
      <w:r w:rsidRPr="00863BC3">
        <w:rPr>
          <w:rFonts w:ascii="Times New Roman" w:hAnsi="Times New Roman" w:cs="Times New Roman"/>
          <w:color w:val="000000"/>
        </w:rPr>
        <w:t xml:space="preserve">Department of Biology, University of North Carolina </w:t>
      </w:r>
    </w:p>
    <w:p w14:paraId="72761AFF"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4</w:t>
      </w:r>
      <w:r w:rsidRPr="00863BC3">
        <w:rPr>
          <w:rFonts w:ascii="Times New Roman" w:hAnsi="Times New Roman" w:cs="Times New Roman"/>
          <w:color w:val="000000"/>
        </w:rPr>
        <w:t>Department of Vertebrate Zoology and Anthropology, California Academy of Sciences</w:t>
      </w:r>
    </w:p>
    <w:p w14:paraId="37F68D91"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5</w:t>
      </w:r>
      <w:r w:rsidRPr="00863BC3">
        <w:rPr>
          <w:rFonts w:ascii="Times New Roman" w:hAnsi="Times New Roman" w:cs="Times New Roman"/>
          <w:color w:val="000000"/>
        </w:rPr>
        <w:t xml:space="preserve">Department of Biology, University of South Dakota </w:t>
      </w:r>
    </w:p>
    <w:p w14:paraId="08A1C0EE"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6</w:t>
      </w:r>
      <w:r w:rsidRPr="00863BC3">
        <w:rPr>
          <w:rFonts w:ascii="Times New Roman" w:hAnsi="Times New Roman" w:cs="Times New Roman"/>
          <w:color w:val="000000"/>
        </w:rPr>
        <w:t>Department of Organismal Biology and Anatomy, University of Chicago</w:t>
      </w:r>
    </w:p>
    <w:p w14:paraId="4073285A"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7</w:t>
      </w:r>
      <w:r w:rsidRPr="00863BC3">
        <w:rPr>
          <w:rFonts w:ascii="Times New Roman" w:hAnsi="Times New Roman" w:cs="Times New Roman"/>
          <w:color w:val="000000"/>
        </w:rPr>
        <w:t>Academy of Natural Sciences</w:t>
      </w:r>
      <w:r w:rsidR="00C87764">
        <w:rPr>
          <w:rFonts w:ascii="Times New Roman" w:hAnsi="Times New Roman" w:cs="Times New Roman"/>
          <w:color w:val="000000"/>
        </w:rPr>
        <w:t>, Philadelphia</w:t>
      </w:r>
    </w:p>
    <w:p w14:paraId="1CDFDFE3"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z w:val="15"/>
          <w:szCs w:val="15"/>
          <w:vertAlign w:val="superscript"/>
        </w:rPr>
        <w:t>8</w:t>
      </w:r>
      <w:r w:rsidRPr="00863BC3">
        <w:rPr>
          <w:rFonts w:ascii="Times New Roman" w:hAnsi="Times New Roman" w:cs="Times New Roman"/>
          <w:color w:val="000000"/>
        </w:rPr>
        <w:t>I</w:t>
      </w:r>
      <w:proofErr w:type="gramStart"/>
      <w:r w:rsidRPr="00863BC3">
        <w:rPr>
          <w:rFonts w:ascii="Times New Roman" w:hAnsi="Times New Roman" w:cs="Times New Roman"/>
          <w:color w:val="000000"/>
        </w:rPr>
        <w:t>nstitute</w:t>
      </w:r>
      <w:proofErr w:type="gramEnd"/>
      <w:r w:rsidRPr="00863BC3">
        <w:rPr>
          <w:rFonts w:ascii="Times New Roman" w:hAnsi="Times New Roman" w:cs="Times New Roman"/>
          <w:color w:val="000000"/>
        </w:rPr>
        <w:t xml:space="preserve"> of Neuroscience, University of Oregon</w:t>
      </w:r>
    </w:p>
    <w:p w14:paraId="539CBD1D" w14:textId="77777777" w:rsidR="00863BC3" w:rsidRPr="00863BC3" w:rsidRDefault="00863BC3" w:rsidP="00863BC3">
      <w:pPr>
        <w:rPr>
          <w:rFonts w:ascii="Times" w:eastAsia="Times New Roman" w:hAnsi="Times" w:cs="Times New Roman"/>
          <w:color w:val="000000"/>
          <w:sz w:val="27"/>
          <w:szCs w:val="27"/>
        </w:rPr>
      </w:pPr>
      <w:r w:rsidRPr="00863BC3">
        <w:rPr>
          <w:rFonts w:ascii="Times" w:eastAsia="Times New Roman" w:hAnsi="Times" w:cs="Times New Roman"/>
          <w:color w:val="000000"/>
          <w:sz w:val="27"/>
          <w:szCs w:val="27"/>
        </w:rPr>
        <w:br/>
      </w:r>
      <w:r w:rsidRPr="00863BC3">
        <w:rPr>
          <w:rFonts w:ascii="Times" w:eastAsia="Times New Roman" w:hAnsi="Times" w:cs="Times New Roman"/>
          <w:color w:val="000000"/>
          <w:sz w:val="27"/>
          <w:szCs w:val="27"/>
        </w:rPr>
        <w:br/>
      </w:r>
      <w:r w:rsidRPr="00863BC3">
        <w:rPr>
          <w:rFonts w:ascii="Times" w:eastAsia="Times New Roman" w:hAnsi="Times" w:cs="Times New Roman"/>
          <w:color w:val="000000"/>
          <w:sz w:val="27"/>
          <w:szCs w:val="27"/>
        </w:rPr>
        <w:br/>
      </w:r>
    </w:p>
    <w:p w14:paraId="3F0FDD79" w14:textId="77777777"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b/>
          <w:bCs/>
          <w:color w:val="000000"/>
        </w:rPr>
        <w:t>Abstract</w:t>
      </w:r>
      <w:r w:rsidRPr="00863BC3">
        <w:rPr>
          <w:rFonts w:ascii="Times New Roman" w:hAnsi="Times New Roman" w:cs="Times New Roman"/>
          <w:color w:val="000000"/>
        </w:rPr>
        <w:t xml:space="preserve"> </w:t>
      </w:r>
    </w:p>
    <w:p w14:paraId="5EB03FED" w14:textId="6CF97504" w:rsidR="00863BC3" w:rsidRPr="00863BC3" w:rsidRDefault="00863BC3" w:rsidP="00863BC3">
      <w:pPr>
        <w:ind w:left="180" w:right="-270"/>
        <w:rPr>
          <w:rFonts w:ascii="Times" w:hAnsi="Times" w:cs="Times New Roman"/>
          <w:color w:val="000000"/>
          <w:sz w:val="27"/>
          <w:szCs w:val="27"/>
        </w:rPr>
      </w:pPr>
      <w:r w:rsidRPr="00863BC3">
        <w:rPr>
          <w:rFonts w:ascii="Times New Roman" w:hAnsi="Times New Roman" w:cs="Times New Roman"/>
          <w:color w:val="000000"/>
        </w:rPr>
        <w:t xml:space="preserve">One of the most common ways to organize biodiversity data is by </w:t>
      </w:r>
      <w:commentRangeStart w:id="0"/>
      <w:r w:rsidRPr="00863BC3">
        <w:rPr>
          <w:rFonts w:ascii="Times New Roman" w:hAnsi="Times New Roman" w:cs="Times New Roman"/>
          <w:color w:val="000000"/>
        </w:rPr>
        <w:t>species</w:t>
      </w:r>
      <w:commentRangeEnd w:id="0"/>
      <w:r w:rsidR="006A758D">
        <w:rPr>
          <w:rStyle w:val="CommentReference"/>
        </w:rPr>
        <w:commentReference w:id="0"/>
      </w:r>
      <w:r w:rsidR="00A56946">
        <w:rPr>
          <w:rFonts w:ascii="Times New Roman" w:hAnsi="Times New Roman" w:cs="Times New Roman"/>
          <w:color w:val="000000"/>
        </w:rPr>
        <w:t xml:space="preserve"> placed in hierarchical classification of named taxonomic groups</w:t>
      </w:r>
      <w:r w:rsidRPr="00863BC3">
        <w:rPr>
          <w:rFonts w:ascii="Times New Roman" w:hAnsi="Times New Roman" w:cs="Times New Roman"/>
          <w:color w:val="000000"/>
        </w:rPr>
        <w:t xml:space="preserve">. Computational analysis and semantic integration of such data requires </w:t>
      </w:r>
      <w:commentRangeStart w:id="1"/>
      <w:r w:rsidRPr="00863BC3">
        <w:rPr>
          <w:rFonts w:ascii="Times New Roman" w:hAnsi="Times New Roman" w:cs="Times New Roman"/>
          <w:color w:val="000000"/>
        </w:rPr>
        <w:t xml:space="preserve">species </w:t>
      </w:r>
      <w:commentRangeEnd w:id="1"/>
      <w:r w:rsidR="006A758D">
        <w:rPr>
          <w:rStyle w:val="CommentReference"/>
        </w:rPr>
        <w:commentReference w:id="1"/>
      </w:r>
      <w:r w:rsidRPr="00863BC3">
        <w:rPr>
          <w:rFonts w:ascii="Times New Roman" w:hAnsi="Times New Roman" w:cs="Times New Roman"/>
          <w:color w:val="000000"/>
        </w:rPr>
        <w:t xml:space="preserve">taxonomies that are expressed in ways suitable for analytical processing. </w:t>
      </w:r>
      <w:r w:rsidR="006D383F">
        <w:rPr>
          <w:rFonts w:ascii="Times New Roman" w:hAnsi="Times New Roman" w:cs="Times New Roman"/>
          <w:color w:val="000000"/>
        </w:rPr>
        <w:t xml:space="preserve">Yet, even for a group as well studied as vertebrates, </w:t>
      </w:r>
      <w:r w:rsidR="00BF08E5">
        <w:rPr>
          <w:rFonts w:ascii="Times New Roman" w:hAnsi="Times New Roman" w:cs="Times New Roman"/>
          <w:color w:val="000000"/>
        </w:rPr>
        <w:t>there is c</w:t>
      </w:r>
      <w:r w:rsidR="00BF08E5" w:rsidRPr="00863BC3">
        <w:rPr>
          <w:rFonts w:ascii="Times New Roman" w:hAnsi="Times New Roman" w:cs="Times New Roman"/>
          <w:color w:val="000000"/>
        </w:rPr>
        <w:t xml:space="preserve">urrently </w:t>
      </w:r>
      <w:r w:rsidRPr="00863BC3">
        <w:rPr>
          <w:rFonts w:ascii="Times New Roman" w:hAnsi="Times New Roman" w:cs="Times New Roman"/>
          <w:color w:val="000000"/>
        </w:rPr>
        <w:t xml:space="preserve">no single expansive and authoritative taxonomy that includes extinct and extant </w:t>
      </w:r>
      <w:r w:rsidR="00A56946">
        <w:rPr>
          <w:rFonts w:ascii="Times New Roman" w:hAnsi="Times New Roman" w:cs="Times New Roman"/>
          <w:color w:val="000000"/>
        </w:rPr>
        <w:t>taxa</w:t>
      </w:r>
      <w:r w:rsidRPr="00863BC3">
        <w:rPr>
          <w:rFonts w:ascii="Times New Roman" w:hAnsi="Times New Roman" w:cs="Times New Roman"/>
          <w:color w:val="000000"/>
        </w:rPr>
        <w:t>, links valid nomenclature to synonym</w:t>
      </w:r>
      <w:r w:rsidR="00BF08E5">
        <w:rPr>
          <w:rFonts w:ascii="Times New Roman" w:hAnsi="Times New Roman" w:cs="Times New Roman"/>
          <w:color w:val="000000"/>
        </w:rPr>
        <w:t>s</w:t>
      </w:r>
      <w:r w:rsidRPr="00863BC3">
        <w:rPr>
          <w:rFonts w:ascii="Times New Roman" w:hAnsi="Times New Roman" w:cs="Times New Roman"/>
          <w:color w:val="000000"/>
        </w:rPr>
        <w:t xml:space="preserve"> and common names</w:t>
      </w:r>
      <w:r w:rsidR="00BF08E5">
        <w:rPr>
          <w:rFonts w:ascii="Times New Roman" w:hAnsi="Times New Roman" w:cs="Times New Roman"/>
          <w:color w:val="000000"/>
        </w:rPr>
        <w:t>,</w:t>
      </w:r>
      <w:r w:rsidRPr="00863BC3">
        <w:rPr>
          <w:rFonts w:ascii="Times New Roman" w:hAnsi="Times New Roman" w:cs="Times New Roman"/>
          <w:color w:val="000000"/>
        </w:rPr>
        <w:t xml:space="preserve"> and </w:t>
      </w:r>
      <w:r w:rsidR="00BF08E5">
        <w:rPr>
          <w:rFonts w:ascii="Times New Roman" w:hAnsi="Times New Roman" w:cs="Times New Roman"/>
          <w:color w:val="000000"/>
        </w:rPr>
        <w:t xml:space="preserve">that </w:t>
      </w:r>
      <w:r w:rsidRPr="00863BC3">
        <w:rPr>
          <w:rFonts w:ascii="Times New Roman" w:hAnsi="Times New Roman" w:cs="Times New Roman"/>
          <w:color w:val="000000"/>
        </w:rPr>
        <w:t xml:space="preserve">preserves stem and crown group relationships across </w:t>
      </w:r>
      <w:r w:rsidR="00BF08E5">
        <w:rPr>
          <w:rFonts w:ascii="Times New Roman" w:hAnsi="Times New Roman" w:cs="Times New Roman"/>
          <w:color w:val="000000"/>
        </w:rPr>
        <w:t>the group</w:t>
      </w:r>
      <w:r w:rsidRPr="00863BC3">
        <w:rPr>
          <w:rFonts w:ascii="Times New Roman" w:hAnsi="Times New Roman" w:cs="Times New Roman"/>
          <w:color w:val="000000"/>
        </w:rPr>
        <w:t xml:space="preserve">. </w:t>
      </w:r>
      <w:r w:rsidR="00BF08E5">
        <w:rPr>
          <w:rFonts w:ascii="Times New Roman" w:hAnsi="Times New Roman" w:cs="Times New Roman"/>
          <w:color w:val="000000"/>
        </w:rPr>
        <w:t xml:space="preserve">Compiling such a resource by integrating </w:t>
      </w:r>
      <w:commentRangeStart w:id="2"/>
      <w:r w:rsidR="00BF08E5">
        <w:rPr>
          <w:rFonts w:ascii="Times New Roman" w:hAnsi="Times New Roman" w:cs="Times New Roman"/>
          <w:color w:val="000000"/>
        </w:rPr>
        <w:t xml:space="preserve">from </w:t>
      </w:r>
      <w:commentRangeEnd w:id="2"/>
      <w:r w:rsidR="006A758D">
        <w:rPr>
          <w:rStyle w:val="CommentReference"/>
        </w:rPr>
        <w:commentReference w:id="2"/>
      </w:r>
      <w:r w:rsidR="00BF08E5">
        <w:rPr>
          <w:rFonts w:ascii="Times New Roman" w:hAnsi="Times New Roman" w:cs="Times New Roman"/>
          <w:color w:val="000000"/>
        </w:rPr>
        <w:t>multiple taxonomic sources is</w:t>
      </w:r>
      <w:r w:rsidRPr="00863BC3">
        <w:rPr>
          <w:rFonts w:ascii="Times New Roman" w:hAnsi="Times New Roman" w:cs="Times New Roman"/>
          <w:color w:val="000000"/>
        </w:rPr>
        <w:t xml:space="preserve"> challenging </w:t>
      </w:r>
      <w:r w:rsidR="00BF08E5">
        <w:rPr>
          <w:rFonts w:ascii="Times New Roman" w:hAnsi="Times New Roman" w:cs="Times New Roman"/>
          <w:color w:val="000000"/>
        </w:rPr>
        <w:t xml:space="preserve">due to </w:t>
      </w:r>
      <w:r w:rsidR="00BF08E5" w:rsidRPr="00863BC3">
        <w:rPr>
          <w:rFonts w:ascii="Times New Roman" w:hAnsi="Times New Roman" w:cs="Times New Roman"/>
          <w:color w:val="000000"/>
        </w:rPr>
        <w:t>the lack of standardization among taxonomies</w:t>
      </w:r>
      <w:r w:rsidRPr="00863BC3">
        <w:rPr>
          <w:rFonts w:ascii="Times New Roman" w:hAnsi="Times New Roman" w:cs="Times New Roman"/>
          <w:color w:val="000000"/>
        </w:rPr>
        <w:t xml:space="preserve">. </w:t>
      </w:r>
      <w:r w:rsidR="00BF08E5">
        <w:rPr>
          <w:rFonts w:ascii="Times New Roman" w:hAnsi="Times New Roman" w:cs="Times New Roman"/>
          <w:color w:val="000000"/>
        </w:rPr>
        <w:t xml:space="preserve">To meet the </w:t>
      </w:r>
      <w:del w:id="3" w:author="Nizar Ibrahim" w:date="2013-05-08T09:54:00Z">
        <w:r w:rsidR="00BF08E5" w:rsidDel="006A758D">
          <w:rPr>
            <w:rFonts w:ascii="Times New Roman" w:hAnsi="Times New Roman" w:cs="Times New Roman"/>
            <w:color w:val="000000"/>
          </w:rPr>
          <w:delText xml:space="preserve">corresponding </w:delText>
        </w:r>
      </w:del>
      <w:r w:rsidR="00BF08E5">
        <w:rPr>
          <w:rFonts w:ascii="Times New Roman" w:hAnsi="Times New Roman" w:cs="Times New Roman"/>
          <w:color w:val="000000"/>
        </w:rPr>
        <w:t xml:space="preserve">needs of </w:t>
      </w:r>
      <w:r w:rsidR="00BF08E5" w:rsidRPr="00863BC3">
        <w:rPr>
          <w:rFonts w:ascii="Times New Roman" w:hAnsi="Times New Roman" w:cs="Times New Roman"/>
          <w:color w:val="000000"/>
        </w:rPr>
        <w:t>large</w:t>
      </w:r>
      <w:r w:rsidR="00BF08E5">
        <w:rPr>
          <w:rFonts w:ascii="Times New Roman" w:hAnsi="Times New Roman" w:cs="Times New Roman"/>
          <w:color w:val="000000"/>
        </w:rPr>
        <w:t>-</w:t>
      </w:r>
      <w:r w:rsidR="00BF08E5" w:rsidRPr="00863BC3">
        <w:rPr>
          <w:rFonts w:ascii="Times New Roman" w:hAnsi="Times New Roman" w:cs="Times New Roman"/>
          <w:color w:val="000000"/>
        </w:rPr>
        <w:t xml:space="preserve">scale comparative biology research, </w:t>
      </w:r>
      <w:r w:rsidR="00BF08E5">
        <w:rPr>
          <w:rFonts w:ascii="Times New Roman" w:hAnsi="Times New Roman" w:cs="Times New Roman"/>
          <w:color w:val="000000"/>
        </w:rPr>
        <w:t xml:space="preserve">in particular </w:t>
      </w:r>
      <w:r w:rsidR="00BF08E5" w:rsidRPr="00863BC3">
        <w:rPr>
          <w:rFonts w:ascii="Times New Roman" w:hAnsi="Times New Roman" w:cs="Times New Roman"/>
          <w:color w:val="000000"/>
        </w:rPr>
        <w:t>the Phenoscape project (</w:t>
      </w:r>
      <w:hyperlink r:id="rId18" w:history="1">
        <w:r w:rsidR="00BF08E5" w:rsidRPr="00863BC3">
          <w:rPr>
            <w:rFonts w:ascii="Times New Roman" w:hAnsi="Times New Roman" w:cs="Times New Roman"/>
            <w:color w:val="1155CC"/>
            <w:u w:val="single"/>
          </w:rPr>
          <w:t>http://phenoscape.org/</w:t>
        </w:r>
      </w:hyperlink>
      <w:r w:rsidR="00BF08E5" w:rsidRPr="00863BC3">
        <w:rPr>
          <w:rFonts w:ascii="Times New Roman" w:hAnsi="Times New Roman" w:cs="Times New Roman"/>
          <w:color w:val="000000"/>
        </w:rPr>
        <w:t xml:space="preserve">), </w:t>
      </w:r>
      <w:r w:rsidRPr="00863BC3">
        <w:rPr>
          <w:rFonts w:ascii="Times New Roman" w:hAnsi="Times New Roman" w:cs="Times New Roman"/>
          <w:color w:val="000000"/>
        </w:rPr>
        <w:t xml:space="preserve">we </w:t>
      </w:r>
      <w:r w:rsidR="00BF08E5">
        <w:rPr>
          <w:rFonts w:ascii="Times New Roman" w:hAnsi="Times New Roman" w:cs="Times New Roman"/>
          <w:color w:val="000000"/>
        </w:rPr>
        <w:t>created</w:t>
      </w:r>
      <w:r w:rsidR="00BF08E5" w:rsidRPr="00863BC3">
        <w:rPr>
          <w:rFonts w:ascii="Times New Roman" w:hAnsi="Times New Roman" w:cs="Times New Roman"/>
          <w:color w:val="000000"/>
        </w:rPr>
        <w:t xml:space="preserve"> </w:t>
      </w:r>
      <w:r w:rsidRPr="00863BC3">
        <w:rPr>
          <w:rFonts w:ascii="Times New Roman" w:hAnsi="Times New Roman" w:cs="Times New Roman"/>
          <w:color w:val="000000"/>
        </w:rPr>
        <w:t>the</w:t>
      </w:r>
      <w:hyperlink r:id="rId19" w:history="1">
        <w:r w:rsidRPr="00863BC3">
          <w:rPr>
            <w:rFonts w:ascii="Times New Roman" w:hAnsi="Times New Roman" w:cs="Times New Roman"/>
            <w:color w:val="000000"/>
            <w:u w:val="single"/>
          </w:rPr>
          <w:t xml:space="preserve"> Vertebrat</w:t>
        </w:r>
      </w:hyperlink>
      <w:r w:rsidRPr="00863BC3">
        <w:rPr>
          <w:rFonts w:ascii="Times New Roman" w:hAnsi="Times New Roman" w:cs="Times New Roman"/>
          <w:color w:val="000000"/>
        </w:rPr>
        <w:t xml:space="preserve">e </w:t>
      </w:r>
      <w:commentRangeStart w:id="4"/>
      <w:r w:rsidRPr="00863BC3">
        <w:rPr>
          <w:rFonts w:ascii="Times New Roman" w:hAnsi="Times New Roman" w:cs="Times New Roman"/>
          <w:color w:val="000000"/>
        </w:rPr>
        <w:t>Taxonomy</w:t>
      </w:r>
      <w:commentRangeEnd w:id="4"/>
      <w:r w:rsidR="006A758D">
        <w:rPr>
          <w:rStyle w:val="CommentReference"/>
        </w:rPr>
        <w:commentReference w:id="4"/>
      </w:r>
      <w:r w:rsidRPr="00863BC3">
        <w:rPr>
          <w:rFonts w:ascii="Times New Roman" w:hAnsi="Times New Roman" w:cs="Times New Roman"/>
          <w:color w:val="000000"/>
        </w:rPr>
        <w:t xml:space="preserve"> Ontology, a semantically defined taxonomic resource spanning both extant and fossil vertebrates. The information in VTO is derived from the integration of existing authoritative sources. It currently contains </w:t>
      </w:r>
      <w:del w:id="5" w:author="Nizar Ibrahim" w:date="2013-05-08T09:54:00Z">
        <w:r w:rsidR="00161A66" w:rsidDel="006A758D">
          <w:rPr>
            <w:rFonts w:ascii="Times New Roman" w:hAnsi="Times New Roman" w:cs="Times New Roman"/>
            <w:color w:val="000000"/>
          </w:rPr>
          <w:delText xml:space="preserve">valid </w:delText>
        </w:r>
      </w:del>
      <w:r w:rsidRPr="00863BC3">
        <w:rPr>
          <w:rFonts w:ascii="Times New Roman" w:hAnsi="Times New Roman" w:cs="Times New Roman"/>
          <w:color w:val="000000"/>
        </w:rPr>
        <w:t xml:space="preserve">104,746 </w:t>
      </w:r>
      <w:ins w:id="6" w:author="Nizar Ibrahim" w:date="2013-05-08T09:54:00Z">
        <w:r w:rsidR="006A758D">
          <w:rPr>
            <w:rFonts w:ascii="Times New Roman" w:hAnsi="Times New Roman" w:cs="Times New Roman"/>
            <w:color w:val="000000"/>
          </w:rPr>
          <w:t xml:space="preserve">valid </w:t>
        </w:r>
      </w:ins>
      <w:r w:rsidRPr="00863BC3">
        <w:rPr>
          <w:rFonts w:ascii="Times New Roman" w:hAnsi="Times New Roman" w:cs="Times New Roman"/>
          <w:color w:val="000000"/>
        </w:rPr>
        <w:t>terms, which are annotated with 83,992 synonyms</w:t>
      </w:r>
      <w:r w:rsidR="000F0025">
        <w:rPr>
          <w:rFonts w:ascii="Times New Roman" w:hAnsi="Times New Roman" w:cs="Times New Roman"/>
          <w:color w:val="000000"/>
        </w:rPr>
        <w:t>,</w:t>
      </w:r>
      <w:r w:rsidRPr="00863BC3">
        <w:rPr>
          <w:rFonts w:ascii="Times New Roman" w:hAnsi="Times New Roman" w:cs="Times New Roman"/>
          <w:color w:val="000000"/>
        </w:rPr>
        <w:t xml:space="preserve"> 99,933 </w:t>
      </w:r>
      <w:r w:rsidR="00161A66">
        <w:rPr>
          <w:rFonts w:ascii="Times New Roman" w:hAnsi="Times New Roman" w:cs="Times New Roman"/>
          <w:color w:val="000000"/>
        </w:rPr>
        <w:t>taxonomic authorities (i.e. author, year)</w:t>
      </w:r>
      <w:r w:rsidRPr="00863BC3">
        <w:rPr>
          <w:rFonts w:ascii="Times New Roman" w:hAnsi="Times New Roman" w:cs="Times New Roman"/>
          <w:color w:val="000000"/>
        </w:rPr>
        <w:t xml:space="preserve"> and 20 </w:t>
      </w:r>
      <w:r w:rsidR="008A2F08">
        <w:rPr>
          <w:rFonts w:ascii="Times New Roman" w:hAnsi="Times New Roman" w:cs="Times New Roman"/>
          <w:color w:val="000000"/>
        </w:rPr>
        <w:lastRenderedPageBreak/>
        <w:t xml:space="preserve">taxonomic </w:t>
      </w:r>
      <w:r w:rsidRPr="00863BC3">
        <w:rPr>
          <w:rFonts w:ascii="Times New Roman" w:hAnsi="Times New Roman" w:cs="Times New Roman"/>
          <w:color w:val="000000"/>
        </w:rPr>
        <w:t xml:space="preserve">ranks. We describe our approaches to the key challenges in constructing the VTO: (1) extracting and merging names, synonyms, and identifiers from different highly heterogeneous sources; (2) grafting together hierarchies and higher-level taxonomic node names from conflicting sources; and (3) automating this process so it is repeatable and can accommodate updates in the source taxonomies. The VTO is actively used in the Phenoscape project for integrating evolutionary phenotypes across the vertebrate systematics literature.  It is the basis for algorithms that use this information to assign profiles of phenotypic diversification to </w:t>
      </w:r>
      <w:r w:rsidR="0067740F">
        <w:rPr>
          <w:rFonts w:ascii="Times New Roman" w:hAnsi="Times New Roman" w:cs="Times New Roman"/>
          <w:color w:val="000000"/>
        </w:rPr>
        <w:t>particular named and ranked groups</w:t>
      </w:r>
      <w:r w:rsidR="0067740F" w:rsidRPr="00863BC3">
        <w:rPr>
          <w:rFonts w:ascii="Times New Roman" w:hAnsi="Times New Roman" w:cs="Times New Roman"/>
          <w:color w:val="000000"/>
        </w:rPr>
        <w:t xml:space="preserve"> </w:t>
      </w:r>
      <w:r w:rsidRPr="00863BC3">
        <w:rPr>
          <w:rFonts w:ascii="Times New Roman" w:hAnsi="Times New Roman" w:cs="Times New Roman"/>
          <w:color w:val="000000"/>
        </w:rPr>
        <w:t>in the taxonomy, and it is used to discover candidate genes for evolutionary transitions in vertebrate phenotypes.</w:t>
      </w:r>
    </w:p>
    <w:p w14:paraId="2A914030" w14:textId="77777777" w:rsidR="00863BC3" w:rsidRPr="00863BC3" w:rsidRDefault="00863BC3" w:rsidP="00863BC3">
      <w:pPr>
        <w:rPr>
          <w:rFonts w:ascii="Times" w:eastAsia="Times New Roman" w:hAnsi="Times" w:cs="Times New Roman"/>
          <w:color w:val="000000"/>
          <w:sz w:val="27"/>
          <w:szCs w:val="27"/>
        </w:rPr>
      </w:pPr>
      <w:r w:rsidRPr="00863BC3">
        <w:rPr>
          <w:rFonts w:ascii="Times" w:eastAsia="Times New Roman" w:hAnsi="Times" w:cs="Times New Roman"/>
          <w:color w:val="000000"/>
          <w:sz w:val="27"/>
          <w:szCs w:val="27"/>
        </w:rPr>
        <w:br/>
      </w:r>
    </w:p>
    <w:p w14:paraId="21584A28"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KEYWORDS: evolutionary biology, fossils, taxonomy, vertebrates</w:t>
      </w:r>
    </w:p>
    <w:p w14:paraId="53219667"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Background</w:t>
      </w:r>
    </w:p>
    <w:p w14:paraId="4A93DE42" w14:textId="28DE0A53"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 xml:space="preserve">Semantic integration of data </w:t>
      </w:r>
      <w:r w:rsidR="00E72F69">
        <w:rPr>
          <w:rFonts w:ascii="Times New Roman" w:hAnsi="Times New Roman" w:cs="Times New Roman"/>
          <w:color w:val="000000"/>
        </w:rPr>
        <w:t>for</w:t>
      </w:r>
      <w:r w:rsidRPr="00863BC3">
        <w:rPr>
          <w:rFonts w:ascii="Times New Roman" w:hAnsi="Times New Roman" w:cs="Times New Roman"/>
          <w:color w:val="000000"/>
        </w:rPr>
        <w:t xml:space="preserve"> biodiversity </w:t>
      </w:r>
      <w:r w:rsidR="00E72F69">
        <w:rPr>
          <w:rFonts w:ascii="Times New Roman" w:hAnsi="Times New Roman" w:cs="Times New Roman"/>
          <w:color w:val="000000"/>
        </w:rPr>
        <w:t xml:space="preserve">research </w:t>
      </w:r>
      <w:r w:rsidRPr="00863BC3">
        <w:rPr>
          <w:rFonts w:ascii="Times New Roman" w:hAnsi="Times New Roman" w:cs="Times New Roman"/>
          <w:color w:val="000000"/>
        </w:rPr>
        <w:t xml:space="preserve">requires </w:t>
      </w:r>
      <w:r w:rsidR="008460BE" w:rsidRPr="00863BC3">
        <w:rPr>
          <w:rFonts w:ascii="Times New Roman" w:hAnsi="Times New Roman" w:cs="Times New Roman"/>
          <w:color w:val="000000"/>
        </w:rPr>
        <w:t>taxonom</w:t>
      </w:r>
      <w:r w:rsidR="008460BE">
        <w:rPr>
          <w:rFonts w:ascii="Times New Roman" w:hAnsi="Times New Roman" w:cs="Times New Roman"/>
          <w:color w:val="000000"/>
        </w:rPr>
        <w:t>ic</w:t>
      </w:r>
      <w:r w:rsidR="008460BE" w:rsidRPr="00863BC3">
        <w:rPr>
          <w:rFonts w:ascii="Times New Roman" w:hAnsi="Times New Roman" w:cs="Times New Roman"/>
          <w:color w:val="000000"/>
        </w:rPr>
        <w:t xml:space="preserve"> </w:t>
      </w:r>
      <w:r w:rsidRPr="00863BC3">
        <w:rPr>
          <w:rFonts w:ascii="Times New Roman" w:hAnsi="Times New Roman" w:cs="Times New Roman"/>
          <w:color w:val="000000"/>
        </w:rPr>
        <w:t>ontologies. In conjunction with the Phenoscape project we constructed an integrated taxonomic ontology: the Vertebrate Taxonomy Ontology (VTO;</w:t>
      </w:r>
      <w:hyperlink r:id="rId20" w:history="1">
        <w:r w:rsidRPr="00863BC3">
          <w:rPr>
            <w:rFonts w:ascii="Times New Roman" w:hAnsi="Times New Roman" w:cs="Times New Roman"/>
            <w:color w:val="000000"/>
            <w:u w:val="single"/>
          </w:rPr>
          <w:t xml:space="preserve"> </w:t>
        </w:r>
        <w:r w:rsidRPr="00863BC3">
          <w:rPr>
            <w:rFonts w:ascii="Times New Roman" w:hAnsi="Times New Roman" w:cs="Times New Roman"/>
            <w:color w:val="1155CC"/>
            <w:u w:val="single"/>
          </w:rPr>
          <w:t>http://purl.obolibrary.org/obo/vto.owl</w:t>
        </w:r>
      </w:hyperlink>
      <w:r w:rsidRPr="00863BC3">
        <w:rPr>
          <w:rFonts w:ascii="Times New Roman" w:hAnsi="Times New Roman" w:cs="Times New Roman"/>
          <w:color w:val="000000"/>
        </w:rPr>
        <w:t xml:space="preserve">). The Phenoscape project aims to bring together rich and diverse species-associated morphological data with genetic and genomic information and to integrate phenotypes and developmental data from model organisms with that from non-model systems, including extinct taxa. These goals have necessitated extending the taxonomic breadth of existing resources, such as the NCBI taxonomy, to include both extant and extinct taxa. </w:t>
      </w:r>
      <w:r w:rsidR="00F76F69">
        <w:rPr>
          <w:rFonts w:ascii="Times New Roman" w:hAnsi="Times New Roman" w:cs="Times New Roman"/>
          <w:color w:val="000000"/>
        </w:rPr>
        <w:t>To achieve this goal we</w:t>
      </w:r>
      <w:r w:rsidR="008460BE">
        <w:rPr>
          <w:rFonts w:ascii="Times New Roman" w:hAnsi="Times New Roman" w:cs="Times New Roman"/>
          <w:color w:val="000000"/>
        </w:rPr>
        <w:t xml:space="preserve"> adopt</w:t>
      </w:r>
      <w:r w:rsidR="00F76F69">
        <w:rPr>
          <w:rFonts w:ascii="Times New Roman" w:hAnsi="Times New Roman" w:cs="Times New Roman"/>
          <w:color w:val="000000"/>
        </w:rPr>
        <w:t>ed</w:t>
      </w:r>
      <w:r w:rsidR="008460BE">
        <w:rPr>
          <w:rFonts w:ascii="Times New Roman" w:hAnsi="Times New Roman" w:cs="Times New Roman"/>
          <w:color w:val="000000"/>
        </w:rPr>
        <w:t xml:space="preserve"> the principles of phylogenetic systematics/classification in this work</w:t>
      </w:r>
      <w:r w:rsidR="00F76F69">
        <w:rPr>
          <w:rFonts w:ascii="Times New Roman" w:hAnsi="Times New Roman" w:cs="Times New Roman"/>
          <w:color w:val="000000"/>
        </w:rPr>
        <w:t>.</w:t>
      </w:r>
      <w:r w:rsidR="008460BE">
        <w:rPr>
          <w:rFonts w:ascii="Times New Roman" w:hAnsi="Times New Roman" w:cs="Times New Roman"/>
          <w:color w:val="000000"/>
        </w:rPr>
        <w:t xml:space="preserve"> </w:t>
      </w:r>
      <w:r w:rsidRPr="00863BC3">
        <w:rPr>
          <w:rFonts w:ascii="Times New Roman" w:hAnsi="Times New Roman" w:cs="Times New Roman"/>
          <w:color w:val="000000"/>
        </w:rPr>
        <w:t>As of April 2013 the VTO contained 104,746</w:t>
      </w:r>
      <w:r w:rsidR="000F0025">
        <w:rPr>
          <w:rFonts w:ascii="Times New Roman" w:hAnsi="Times New Roman" w:cs="Times New Roman"/>
          <w:color w:val="000000"/>
        </w:rPr>
        <w:t xml:space="preserve"> </w:t>
      </w:r>
      <w:r w:rsidRPr="00863BC3">
        <w:rPr>
          <w:rFonts w:ascii="Times New Roman" w:hAnsi="Times New Roman" w:cs="Times New Roman"/>
          <w:color w:val="000000"/>
        </w:rPr>
        <w:t>terms.  These terms are annotated with 83,992 synonyms, 99,933 references, and 20 ranks. This ontology is free and available to all users under the Creative Commons Zero (CC0) public domain waiver.</w:t>
      </w:r>
    </w:p>
    <w:p w14:paraId="25C278F3" w14:textId="77777777" w:rsidR="00863BC3" w:rsidRPr="00863BC3" w:rsidRDefault="00863BC3" w:rsidP="00863BC3">
      <w:pPr>
        <w:rPr>
          <w:rFonts w:ascii="Times" w:eastAsia="Times New Roman" w:hAnsi="Times" w:cs="Times New Roman"/>
          <w:color w:val="000000"/>
          <w:sz w:val="27"/>
          <w:szCs w:val="27"/>
        </w:rPr>
      </w:pPr>
    </w:p>
    <w:p w14:paraId="30A6B621" w14:textId="5EFB05C7" w:rsidR="00863BC3" w:rsidRPr="00863BC3" w:rsidRDefault="00E72F69" w:rsidP="00863BC3">
      <w:pPr>
        <w:ind w:left="180" w:right="100"/>
        <w:rPr>
          <w:rFonts w:ascii="Times" w:hAnsi="Times" w:cs="Times New Roman"/>
          <w:color w:val="000000"/>
          <w:sz w:val="27"/>
          <w:szCs w:val="27"/>
        </w:rPr>
      </w:pPr>
      <w:r>
        <w:rPr>
          <w:rFonts w:ascii="Times New Roman" w:hAnsi="Times New Roman" w:cs="Times New Roman"/>
          <w:color w:val="000000"/>
        </w:rPr>
        <w:t>Here w</w:t>
      </w:r>
      <w:r w:rsidRPr="00863BC3">
        <w:rPr>
          <w:rFonts w:ascii="Times New Roman" w:hAnsi="Times New Roman" w:cs="Times New Roman"/>
          <w:color w:val="000000"/>
        </w:rPr>
        <w:t xml:space="preserve">e </w:t>
      </w:r>
      <w:r w:rsidR="00863BC3" w:rsidRPr="00863BC3">
        <w:rPr>
          <w:rFonts w:ascii="Times New Roman" w:hAnsi="Times New Roman" w:cs="Times New Roman"/>
          <w:color w:val="000000"/>
        </w:rPr>
        <w:t xml:space="preserve">discuss the three main challenges encountered while building the VTO, and our </w:t>
      </w:r>
      <w:r>
        <w:rPr>
          <w:rFonts w:ascii="Times New Roman" w:hAnsi="Times New Roman" w:cs="Times New Roman"/>
          <w:color w:val="000000"/>
        </w:rPr>
        <w:t>approaches to solving them</w:t>
      </w:r>
      <w:r w:rsidR="00863BC3" w:rsidRPr="00863BC3">
        <w:rPr>
          <w:rFonts w:ascii="Times New Roman" w:hAnsi="Times New Roman" w:cs="Times New Roman"/>
          <w:color w:val="000000"/>
        </w:rPr>
        <w:t xml:space="preserve">. These </w:t>
      </w:r>
      <w:r>
        <w:rPr>
          <w:rFonts w:ascii="Times New Roman" w:hAnsi="Times New Roman" w:cs="Times New Roman"/>
          <w:color w:val="000000"/>
        </w:rPr>
        <w:t xml:space="preserve">challenges </w:t>
      </w:r>
      <w:r w:rsidR="00863BC3" w:rsidRPr="00863BC3">
        <w:rPr>
          <w:rFonts w:ascii="Times New Roman" w:hAnsi="Times New Roman" w:cs="Times New Roman"/>
          <w:color w:val="000000"/>
        </w:rPr>
        <w:t xml:space="preserve">were: (1) extracting and merging names, synonyms, and identifiers from different and highly heterogeneous sources; (2) grafting together </w:t>
      </w:r>
      <w:r w:rsidR="006D0A8C">
        <w:rPr>
          <w:rFonts w:ascii="Times New Roman" w:hAnsi="Times New Roman" w:cs="Times New Roman"/>
          <w:color w:val="000000"/>
        </w:rPr>
        <w:t xml:space="preserve">phylogenetically-based </w:t>
      </w:r>
      <w:r w:rsidR="00863BC3" w:rsidRPr="00863BC3">
        <w:rPr>
          <w:rFonts w:ascii="Times New Roman" w:hAnsi="Times New Roman" w:cs="Times New Roman"/>
          <w:color w:val="000000"/>
        </w:rPr>
        <w:t>hierarchies and higher-level taxonomic node-based names from sources with conflicting information; and (3) automating this process so that it is repeatable and can accommodate updates in the source taxonomies.</w:t>
      </w:r>
    </w:p>
    <w:p w14:paraId="06A5DE24"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Construction and Content</w:t>
      </w:r>
    </w:p>
    <w:p w14:paraId="2447CFDD" w14:textId="77777777" w:rsidR="00863BC3" w:rsidRPr="00863BC3" w:rsidRDefault="00863BC3" w:rsidP="00863BC3">
      <w:pPr>
        <w:ind w:left="180" w:right="10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Selection of sources</w:t>
      </w:r>
    </w:p>
    <w:p w14:paraId="71FE2161" w14:textId="390B047A"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 xml:space="preserve">The first step in constructing the VTO was to identify existing taxonomy </w:t>
      </w:r>
      <w:r w:rsidR="0078261F">
        <w:rPr>
          <w:rFonts w:ascii="Times New Roman" w:hAnsi="Times New Roman" w:cs="Times New Roman"/>
          <w:color w:val="000000"/>
        </w:rPr>
        <w:t xml:space="preserve">sources </w:t>
      </w:r>
      <w:r w:rsidRPr="00863BC3">
        <w:rPr>
          <w:rFonts w:ascii="Times New Roman" w:hAnsi="Times New Roman" w:cs="Times New Roman"/>
          <w:color w:val="000000"/>
        </w:rPr>
        <w:t>that could be merged to ensure inclusion of all vertebrates</w:t>
      </w:r>
      <w:r w:rsidR="0078261F">
        <w:rPr>
          <w:rFonts w:ascii="Times New Roman" w:hAnsi="Times New Roman" w:cs="Times New Roman"/>
          <w:color w:val="000000"/>
        </w:rPr>
        <w:t>. N</w:t>
      </w:r>
      <w:r w:rsidRPr="00863BC3">
        <w:rPr>
          <w:rFonts w:ascii="Times New Roman" w:hAnsi="Times New Roman" w:cs="Times New Roman"/>
          <w:color w:val="000000"/>
        </w:rPr>
        <w:t>o existing single source had the requisite coverage. For instance, the NCBI taxonomy, while</w:t>
      </w:r>
      <w:r w:rsidR="0078261F" w:rsidRPr="00863BC3">
        <w:rPr>
          <w:rFonts w:ascii="Times New Roman" w:hAnsi="Times New Roman" w:cs="Times New Roman"/>
          <w:color w:val="000000"/>
        </w:rPr>
        <w:t xml:space="preserve"> taxonomically broad</w:t>
      </w:r>
      <w:r w:rsidRPr="00863BC3">
        <w:rPr>
          <w:rFonts w:ascii="Times New Roman" w:hAnsi="Times New Roman" w:cs="Times New Roman"/>
          <w:color w:val="000000"/>
        </w:rPr>
        <w:t xml:space="preserve"> </w:t>
      </w:r>
      <w:r w:rsidR="0078261F">
        <w:rPr>
          <w:rFonts w:ascii="Times New Roman" w:hAnsi="Times New Roman" w:cs="Times New Roman"/>
          <w:color w:val="000000"/>
        </w:rPr>
        <w:t xml:space="preserve">and </w:t>
      </w:r>
      <w:r w:rsidRPr="00863BC3">
        <w:rPr>
          <w:rFonts w:ascii="Times New Roman" w:hAnsi="Times New Roman" w:cs="Times New Roman"/>
          <w:color w:val="000000"/>
        </w:rPr>
        <w:t>commonly used for bioinformatic</w:t>
      </w:r>
      <w:r w:rsidR="0078261F">
        <w:rPr>
          <w:rFonts w:ascii="Times New Roman" w:hAnsi="Times New Roman" w:cs="Times New Roman"/>
          <w:color w:val="000000"/>
        </w:rPr>
        <w:t>s</w:t>
      </w:r>
      <w:r w:rsidRPr="00863BC3">
        <w:rPr>
          <w:rFonts w:ascii="Times New Roman" w:hAnsi="Times New Roman" w:cs="Times New Roman"/>
          <w:color w:val="000000"/>
        </w:rPr>
        <w:t xml:space="preserve"> applications, is largely limited to species with published genetic data, </w:t>
      </w:r>
      <w:r w:rsidR="0078261F">
        <w:rPr>
          <w:rFonts w:ascii="Times New Roman" w:hAnsi="Times New Roman" w:cs="Times New Roman"/>
          <w:color w:val="000000"/>
        </w:rPr>
        <w:t xml:space="preserve">and thus </w:t>
      </w:r>
      <w:r w:rsidRPr="00863BC3">
        <w:rPr>
          <w:rFonts w:ascii="Times New Roman" w:hAnsi="Times New Roman" w:cs="Times New Roman"/>
          <w:color w:val="000000"/>
        </w:rPr>
        <w:t>exclud</w:t>
      </w:r>
      <w:r w:rsidR="0078261F">
        <w:rPr>
          <w:rFonts w:ascii="Times New Roman" w:hAnsi="Times New Roman" w:cs="Times New Roman"/>
          <w:color w:val="000000"/>
        </w:rPr>
        <w:t>es</w:t>
      </w:r>
      <w:r w:rsidRPr="00863BC3">
        <w:rPr>
          <w:rFonts w:ascii="Times New Roman" w:hAnsi="Times New Roman" w:cs="Times New Roman"/>
          <w:color w:val="000000"/>
        </w:rPr>
        <w:t xml:space="preserve"> many extant and nearly all extinct taxa (Figure 1). </w:t>
      </w:r>
      <w:r w:rsidR="00F76F69">
        <w:rPr>
          <w:rFonts w:ascii="Times New Roman" w:hAnsi="Times New Roman" w:cs="Times New Roman"/>
          <w:color w:val="000000"/>
        </w:rPr>
        <w:t xml:space="preserve">Selected </w:t>
      </w:r>
      <w:r w:rsidR="00F76F69" w:rsidRPr="00863BC3">
        <w:rPr>
          <w:rFonts w:ascii="Times New Roman" w:hAnsi="Times New Roman" w:cs="Times New Roman"/>
          <w:color w:val="000000"/>
        </w:rPr>
        <w:t xml:space="preserve">sources </w:t>
      </w:r>
      <w:r w:rsidR="00F76F69">
        <w:rPr>
          <w:rFonts w:ascii="Times New Roman" w:hAnsi="Times New Roman" w:cs="Times New Roman"/>
          <w:color w:val="000000"/>
        </w:rPr>
        <w:t xml:space="preserve">must </w:t>
      </w:r>
      <w:r w:rsidR="00F76F69" w:rsidRPr="00863BC3">
        <w:rPr>
          <w:rFonts w:ascii="Times New Roman" w:hAnsi="Times New Roman" w:cs="Times New Roman"/>
          <w:color w:val="000000"/>
        </w:rPr>
        <w:t xml:space="preserve">provide complementary information covering major vertebrate clades both extinct and extant, in addition to basal chordates. Each source </w:t>
      </w:r>
      <w:r w:rsidR="00F76F69">
        <w:rPr>
          <w:rFonts w:ascii="Times New Roman" w:hAnsi="Times New Roman" w:cs="Times New Roman"/>
          <w:color w:val="000000"/>
        </w:rPr>
        <w:t>must be</w:t>
      </w:r>
      <w:r w:rsidR="00F76F69" w:rsidRPr="00863BC3">
        <w:rPr>
          <w:rFonts w:ascii="Times New Roman" w:hAnsi="Times New Roman" w:cs="Times New Roman"/>
          <w:color w:val="000000"/>
        </w:rPr>
        <w:t xml:space="preserve"> electronically available and ha</w:t>
      </w:r>
      <w:ins w:id="7" w:author="Nizar Ibrahim" w:date="2013-05-08T09:58:00Z">
        <w:r w:rsidR="006A758D">
          <w:rPr>
            <w:rFonts w:ascii="Times New Roman" w:hAnsi="Times New Roman" w:cs="Times New Roman"/>
            <w:color w:val="000000"/>
          </w:rPr>
          <w:t>ve</w:t>
        </w:r>
      </w:ins>
      <w:del w:id="8" w:author="Nizar Ibrahim" w:date="2013-05-08T09:58:00Z">
        <w:r w:rsidR="00F76F69" w:rsidRPr="00863BC3" w:rsidDel="006A758D">
          <w:rPr>
            <w:rFonts w:ascii="Times New Roman" w:hAnsi="Times New Roman" w:cs="Times New Roman"/>
            <w:color w:val="000000"/>
          </w:rPr>
          <w:delText>d</w:delText>
        </w:r>
      </w:del>
      <w:r w:rsidR="00F76F69" w:rsidRPr="00863BC3">
        <w:rPr>
          <w:rFonts w:ascii="Times New Roman" w:hAnsi="Times New Roman" w:cs="Times New Roman"/>
          <w:color w:val="000000"/>
        </w:rPr>
        <w:t xml:space="preserve"> compatible terms of use for mixing and distribution. Our process included obtaining permission to use and </w:t>
      </w:r>
      <w:r w:rsidR="00F76F69">
        <w:rPr>
          <w:rFonts w:ascii="Times New Roman" w:hAnsi="Times New Roman" w:cs="Times New Roman"/>
          <w:color w:val="000000"/>
        </w:rPr>
        <w:t>re</w:t>
      </w:r>
      <w:r w:rsidR="00F76F69" w:rsidRPr="00863BC3">
        <w:rPr>
          <w:rFonts w:ascii="Times New Roman" w:hAnsi="Times New Roman" w:cs="Times New Roman"/>
          <w:color w:val="000000"/>
        </w:rPr>
        <w:t xml:space="preserve">distribute the </w:t>
      </w:r>
      <w:commentRangeStart w:id="9"/>
      <w:r w:rsidR="00F76F69">
        <w:rPr>
          <w:rFonts w:ascii="Times New Roman" w:hAnsi="Times New Roman" w:cs="Times New Roman"/>
          <w:color w:val="000000"/>
        </w:rPr>
        <w:t>possibly</w:t>
      </w:r>
      <w:commentRangeEnd w:id="9"/>
      <w:r w:rsidR="006A758D">
        <w:rPr>
          <w:rStyle w:val="CommentReference"/>
        </w:rPr>
        <w:commentReference w:id="9"/>
      </w:r>
      <w:r w:rsidR="00F76F69">
        <w:rPr>
          <w:rFonts w:ascii="Times New Roman" w:hAnsi="Times New Roman" w:cs="Times New Roman"/>
          <w:color w:val="000000"/>
        </w:rPr>
        <w:t xml:space="preserve"> </w:t>
      </w:r>
      <w:r w:rsidR="00F76F69" w:rsidRPr="00863BC3">
        <w:rPr>
          <w:rFonts w:ascii="Times New Roman" w:hAnsi="Times New Roman" w:cs="Times New Roman"/>
          <w:color w:val="000000"/>
        </w:rPr>
        <w:t xml:space="preserve">copyrighted information </w:t>
      </w:r>
      <w:r w:rsidR="00F76F69">
        <w:rPr>
          <w:rFonts w:ascii="Times New Roman" w:hAnsi="Times New Roman" w:cs="Times New Roman"/>
          <w:color w:val="000000"/>
        </w:rPr>
        <w:t xml:space="preserve">aggregated from </w:t>
      </w:r>
      <w:r w:rsidR="00F76F69" w:rsidRPr="00863BC3">
        <w:rPr>
          <w:rFonts w:ascii="Times New Roman" w:hAnsi="Times New Roman" w:cs="Times New Roman"/>
          <w:color w:val="000000"/>
        </w:rPr>
        <w:t xml:space="preserve">our </w:t>
      </w:r>
      <w:r w:rsidR="00F76F69">
        <w:rPr>
          <w:rFonts w:ascii="Times New Roman" w:hAnsi="Times New Roman" w:cs="Times New Roman"/>
          <w:color w:val="000000"/>
        </w:rPr>
        <w:t xml:space="preserve">chosen </w:t>
      </w:r>
      <w:r w:rsidR="00F76F69" w:rsidRPr="00863BC3">
        <w:rPr>
          <w:rFonts w:ascii="Times New Roman" w:hAnsi="Times New Roman" w:cs="Times New Roman"/>
          <w:color w:val="000000"/>
        </w:rPr>
        <w:t>source taxonomies.</w:t>
      </w:r>
      <w:r w:rsidR="00F76F69">
        <w:rPr>
          <w:rFonts w:ascii="Times New Roman" w:hAnsi="Times New Roman" w:cs="Times New Roman"/>
          <w:color w:val="000000"/>
        </w:rPr>
        <w:t xml:space="preserve"> </w:t>
      </w:r>
      <w:r w:rsidR="0078261F">
        <w:rPr>
          <w:rFonts w:ascii="Times New Roman" w:hAnsi="Times New Roman" w:cs="Times New Roman"/>
          <w:color w:val="000000"/>
        </w:rPr>
        <w:t>A</w:t>
      </w:r>
      <w:r w:rsidRPr="00863BC3">
        <w:rPr>
          <w:rFonts w:ascii="Times New Roman" w:hAnsi="Times New Roman" w:cs="Times New Roman"/>
          <w:color w:val="000000"/>
        </w:rPr>
        <w:t>s a starting point for the VTO</w:t>
      </w:r>
      <w:r w:rsidR="0078261F">
        <w:rPr>
          <w:rFonts w:ascii="Times New Roman" w:hAnsi="Times New Roman" w:cs="Times New Roman"/>
          <w:color w:val="000000"/>
        </w:rPr>
        <w:t>, w</w:t>
      </w:r>
      <w:r w:rsidR="0078261F" w:rsidRPr="00863BC3">
        <w:rPr>
          <w:rFonts w:ascii="Times New Roman" w:hAnsi="Times New Roman" w:cs="Times New Roman"/>
          <w:color w:val="000000"/>
        </w:rPr>
        <w:t>e selected four taxonomic resources</w:t>
      </w:r>
      <w:r w:rsidRPr="00863BC3">
        <w:rPr>
          <w:rFonts w:ascii="Times New Roman" w:hAnsi="Times New Roman" w:cs="Times New Roman"/>
          <w:color w:val="000000"/>
        </w:rPr>
        <w:t xml:space="preserve"> based on taxonomic coverage, authority and availability: (1) the TTO, a taxonomic ontology for fishes developed during the first phase of the Phenoscape project; (2) </w:t>
      </w:r>
      <w:proofErr w:type="spell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(3) the vertebrate portion of the NCBI taxonomy covering extant amniotes; and (4) the </w:t>
      </w:r>
      <w:proofErr w:type="spellStart"/>
      <w:r w:rsidRPr="00863BC3">
        <w:rPr>
          <w:rFonts w:ascii="Times New Roman" w:hAnsi="Times New Roman" w:cs="Times New Roman"/>
          <w:color w:val="000000"/>
        </w:rPr>
        <w:t>Paleobiology</w:t>
      </w:r>
      <w:proofErr w:type="spellEnd"/>
      <w:r w:rsidRPr="00863BC3">
        <w:rPr>
          <w:rFonts w:ascii="Times New Roman" w:hAnsi="Times New Roman" w:cs="Times New Roman"/>
          <w:color w:val="000000"/>
        </w:rPr>
        <w:t xml:space="preserve"> Database (</w:t>
      </w:r>
      <w:proofErr w:type="spellStart"/>
      <w:r w:rsidRPr="00863BC3">
        <w:rPr>
          <w:rFonts w:ascii="Times New Roman" w:hAnsi="Times New Roman" w:cs="Times New Roman"/>
          <w:color w:val="000000"/>
        </w:rPr>
        <w:t>PaleoDB</w:t>
      </w:r>
      <w:proofErr w:type="spellEnd"/>
      <w:r w:rsidRPr="00863BC3">
        <w:rPr>
          <w:rFonts w:ascii="Times New Roman" w:hAnsi="Times New Roman" w:cs="Times New Roman"/>
          <w:color w:val="000000"/>
        </w:rPr>
        <w:t xml:space="preserve">). </w:t>
      </w:r>
    </w:p>
    <w:p w14:paraId="3D538D1C" w14:textId="24B2BF86"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 xml:space="preserve">The VTO does not seek to publish new taxonomic names, and thus we only </w:t>
      </w:r>
      <w:r w:rsidR="0078261F">
        <w:rPr>
          <w:rFonts w:ascii="Times New Roman" w:hAnsi="Times New Roman" w:cs="Times New Roman"/>
          <w:color w:val="000000"/>
        </w:rPr>
        <w:t>import</w:t>
      </w:r>
      <w:r w:rsidR="0078261F" w:rsidRPr="00863BC3">
        <w:rPr>
          <w:rFonts w:ascii="Times New Roman" w:hAnsi="Times New Roman" w:cs="Times New Roman"/>
          <w:color w:val="000000"/>
        </w:rPr>
        <w:t xml:space="preserve"> </w:t>
      </w:r>
      <w:r w:rsidRPr="00863BC3">
        <w:rPr>
          <w:rFonts w:ascii="Times New Roman" w:hAnsi="Times New Roman" w:cs="Times New Roman"/>
          <w:color w:val="000000"/>
        </w:rPr>
        <w:t xml:space="preserve">names from our source taxonomies. </w:t>
      </w:r>
      <w:r w:rsidR="006A7E49">
        <w:rPr>
          <w:rFonts w:ascii="Times New Roman" w:hAnsi="Times New Roman" w:cs="Times New Roman"/>
          <w:color w:val="000000"/>
        </w:rPr>
        <w:t>In keeping with the practice recommended for OBO Foundry ontologies</w:t>
      </w:r>
      <w:r w:rsidR="00EB1E61">
        <w:rPr>
          <w:rFonts w:ascii="Times New Roman" w:hAnsi="Times New Roman" w:cs="Times New Roman"/>
          <w:color w:val="000000"/>
        </w:rPr>
        <w:t xml:space="preserve"> [1]</w:t>
      </w:r>
      <w:r w:rsidR="006A7E49">
        <w:rPr>
          <w:rFonts w:ascii="Times New Roman" w:hAnsi="Times New Roman" w:cs="Times New Roman"/>
          <w:color w:val="000000"/>
        </w:rPr>
        <w:t>, i</w:t>
      </w:r>
      <w:r w:rsidRPr="00863BC3">
        <w:rPr>
          <w:rFonts w:ascii="Times New Roman" w:hAnsi="Times New Roman" w:cs="Times New Roman"/>
          <w:color w:val="000000"/>
        </w:rPr>
        <w:t>t is possible to modify the structure and taxonomic scope of the VTO by curator requests submitted through the term request tracker (</w:t>
      </w:r>
      <w:hyperlink r:id="rId21" w:history="1">
        <w:r w:rsidRPr="00863BC3">
          <w:rPr>
            <w:rFonts w:ascii="Times New Roman" w:hAnsi="Times New Roman" w:cs="Times New Roman"/>
            <w:color w:val="1155CC"/>
            <w:u w:val="single"/>
          </w:rPr>
          <w:t>http://purl.obolibrary.org/obo/vto/tracker</w:t>
        </w:r>
      </w:hyperlink>
      <w:r w:rsidRPr="00863BC3">
        <w:rPr>
          <w:rFonts w:ascii="Times New Roman" w:hAnsi="Times New Roman" w:cs="Times New Roman"/>
          <w:color w:val="000000"/>
        </w:rPr>
        <w:t>)</w:t>
      </w:r>
      <w:r w:rsidR="006A7E49">
        <w:rPr>
          <w:rFonts w:ascii="Times New Roman" w:hAnsi="Times New Roman" w:cs="Times New Roman"/>
          <w:color w:val="000000"/>
        </w:rPr>
        <w:t>, such as</w:t>
      </w:r>
      <w:r w:rsidRPr="00863BC3">
        <w:rPr>
          <w:rFonts w:ascii="Times New Roman" w:hAnsi="Times New Roman" w:cs="Times New Roman"/>
          <w:color w:val="000000"/>
        </w:rPr>
        <w:t xml:space="preserve"> for correction of misspellings or hierarchy errors. If </w:t>
      </w:r>
      <w:r w:rsidR="006A7E49">
        <w:rPr>
          <w:rFonts w:ascii="Times New Roman" w:hAnsi="Times New Roman" w:cs="Times New Roman"/>
          <w:color w:val="000000"/>
        </w:rPr>
        <w:t xml:space="preserve">a </w:t>
      </w:r>
      <w:r w:rsidRPr="00863BC3">
        <w:rPr>
          <w:rFonts w:ascii="Times New Roman" w:hAnsi="Times New Roman" w:cs="Times New Roman"/>
          <w:color w:val="000000"/>
        </w:rPr>
        <w:t>curator seek</w:t>
      </w:r>
      <w:r w:rsidR="006A7E49">
        <w:rPr>
          <w:rFonts w:ascii="Times New Roman" w:hAnsi="Times New Roman" w:cs="Times New Roman"/>
          <w:color w:val="000000"/>
        </w:rPr>
        <w:t>s</w:t>
      </w:r>
      <w:r w:rsidRPr="00863BC3">
        <w:rPr>
          <w:rFonts w:ascii="Times New Roman" w:hAnsi="Times New Roman" w:cs="Times New Roman"/>
          <w:color w:val="000000"/>
        </w:rPr>
        <w:t xml:space="preserve"> to add taxa to VTO</w:t>
      </w:r>
      <w:r w:rsidR="006A7E49">
        <w:rPr>
          <w:rFonts w:ascii="Times New Roman" w:hAnsi="Times New Roman" w:cs="Times New Roman"/>
          <w:color w:val="000000"/>
        </w:rPr>
        <w:t>,</w:t>
      </w:r>
      <w:r w:rsidRPr="00863BC3">
        <w:rPr>
          <w:rFonts w:ascii="Times New Roman" w:hAnsi="Times New Roman" w:cs="Times New Roman"/>
          <w:color w:val="000000"/>
        </w:rPr>
        <w:t xml:space="preserve"> they are encouraged to </w:t>
      </w:r>
      <w:r w:rsidR="006A7E49">
        <w:rPr>
          <w:rFonts w:ascii="Times New Roman" w:hAnsi="Times New Roman" w:cs="Times New Roman"/>
          <w:color w:val="000000"/>
        </w:rPr>
        <w:t xml:space="preserve">instead </w:t>
      </w:r>
      <w:r w:rsidRPr="00863BC3">
        <w:rPr>
          <w:rFonts w:ascii="Times New Roman" w:hAnsi="Times New Roman" w:cs="Times New Roman"/>
          <w:color w:val="000000"/>
        </w:rPr>
        <w:t xml:space="preserve">add them directly to the source taxonomies following their prescribed curation methodologies. </w:t>
      </w:r>
      <w:r w:rsidR="0090472B">
        <w:rPr>
          <w:rFonts w:ascii="Times New Roman" w:hAnsi="Times New Roman" w:cs="Times New Roman"/>
          <w:color w:val="000000"/>
        </w:rPr>
        <w:t>These will be incorporated into the VTO during periodic updates.</w:t>
      </w:r>
    </w:p>
    <w:p w14:paraId="49594336" w14:textId="77777777" w:rsidR="00863BC3" w:rsidRPr="00863BC3" w:rsidRDefault="00863BC3" w:rsidP="00863BC3">
      <w:pPr>
        <w:spacing w:before="255" w:after="255"/>
        <w:ind w:left="180"/>
        <w:outlineLvl w:val="3"/>
        <w:rPr>
          <w:rFonts w:ascii="Times" w:eastAsia="Times New Roman" w:hAnsi="Times" w:cs="Times New Roman"/>
          <w:b/>
          <w:bCs/>
          <w:color w:val="000000"/>
        </w:rPr>
      </w:pPr>
      <w:r w:rsidRPr="00863BC3">
        <w:rPr>
          <w:rFonts w:ascii="Times New Roman" w:eastAsia="Times New Roman" w:hAnsi="Times New Roman" w:cs="Times New Roman"/>
          <w:b/>
          <w:bCs/>
          <w:color w:val="000000"/>
        </w:rPr>
        <w:t>NCBI Taxonomy</w:t>
      </w:r>
    </w:p>
    <w:p w14:paraId="007458DF" w14:textId="6CAE09DA" w:rsidR="00863BC3" w:rsidRPr="00863BC3" w:rsidRDefault="00863BC3" w:rsidP="00863BC3">
      <w:pPr>
        <w:ind w:left="180" w:right="90"/>
        <w:rPr>
          <w:rFonts w:ascii="Times" w:hAnsi="Times" w:cs="Times New Roman"/>
          <w:color w:val="000000"/>
          <w:sz w:val="27"/>
          <w:szCs w:val="27"/>
        </w:rPr>
      </w:pPr>
      <w:r w:rsidRPr="00863BC3">
        <w:rPr>
          <w:rFonts w:ascii="Times New Roman" w:hAnsi="Times New Roman" w:cs="Times New Roman"/>
          <w:color w:val="000000"/>
        </w:rPr>
        <w:t>The vertebrate portion of the NCBI taxonomy was chosen as the basal hierarchy</w:t>
      </w:r>
      <w:r w:rsidR="00B47388">
        <w:rPr>
          <w:rFonts w:ascii="Times New Roman" w:hAnsi="Times New Roman" w:cs="Times New Roman"/>
          <w:color w:val="000000"/>
        </w:rPr>
        <w:t>,</w:t>
      </w:r>
      <w:r w:rsidRPr="00863BC3">
        <w:rPr>
          <w:rFonts w:ascii="Times New Roman" w:hAnsi="Times New Roman" w:cs="Times New Roman"/>
          <w:color w:val="000000"/>
        </w:rPr>
        <w:t xml:space="preserve"> because it is a curated consensus view of taxonomic relationships [</w:t>
      </w:r>
      <w:r w:rsidR="0090472B">
        <w:rPr>
          <w:rFonts w:ascii="Times New Roman" w:hAnsi="Times New Roman" w:cs="Times New Roman"/>
          <w:color w:val="000000"/>
        </w:rPr>
        <w:t>2</w:t>
      </w:r>
      <w:r w:rsidRPr="00863BC3">
        <w:rPr>
          <w:rFonts w:ascii="Times New Roman" w:hAnsi="Times New Roman" w:cs="Times New Roman"/>
          <w:color w:val="000000"/>
        </w:rPr>
        <w:t xml:space="preserve">]. It offers broad coverage, at a coarse level, and it provides valuable linkages to molecular data for vertebrates. Its expansive nature, covering all extant organisms, provides a framework </w:t>
      </w:r>
      <w:r w:rsidR="00B47388">
        <w:rPr>
          <w:rFonts w:ascii="Times New Roman" w:hAnsi="Times New Roman" w:cs="Times New Roman"/>
          <w:color w:val="000000"/>
        </w:rPr>
        <w:t>on</w:t>
      </w:r>
      <w:r w:rsidRPr="00863BC3">
        <w:rPr>
          <w:rFonts w:ascii="Times New Roman" w:hAnsi="Times New Roman" w:cs="Times New Roman"/>
          <w:color w:val="000000"/>
        </w:rPr>
        <w:t xml:space="preserve">to which clade-specific and granular hierarchies such TTO and </w:t>
      </w:r>
      <w:proofErr w:type="spell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w:t>
      </w:r>
      <w:r w:rsidR="00B47388">
        <w:rPr>
          <w:rFonts w:ascii="Times New Roman" w:hAnsi="Times New Roman" w:cs="Times New Roman"/>
          <w:color w:val="000000"/>
        </w:rPr>
        <w:t xml:space="preserve">can be grafted </w:t>
      </w:r>
      <w:r w:rsidRPr="00863BC3">
        <w:rPr>
          <w:rFonts w:ascii="Times New Roman" w:hAnsi="Times New Roman" w:cs="Times New Roman"/>
          <w:color w:val="000000"/>
        </w:rPr>
        <w:t>(see below). As of May 2, 2013, the NCBI contained 63,987 taxonomic names for vertebrates, including unidentified specimens (e.g., ‘</w:t>
      </w:r>
      <w:proofErr w:type="spellStart"/>
      <w:r w:rsidRPr="00863BC3">
        <w:rPr>
          <w:rFonts w:ascii="Times New Roman" w:hAnsi="Times New Roman" w:cs="Times New Roman"/>
          <w:color w:val="000000"/>
        </w:rPr>
        <w:t>Squamate</w:t>
      </w:r>
      <w:proofErr w:type="spellEnd"/>
      <w:r w:rsidRPr="00863BC3">
        <w:rPr>
          <w:rFonts w:ascii="Times New Roman" w:hAnsi="Times New Roman" w:cs="Times New Roman"/>
          <w:color w:val="000000"/>
        </w:rPr>
        <w:t xml:space="preserve"> sp.’). Of these, the VTO incorporates 46,</w:t>
      </w:r>
      <w:r w:rsidR="00F010DA">
        <w:rPr>
          <w:rFonts w:ascii="Times New Roman" w:hAnsi="Times New Roman" w:cs="Times New Roman"/>
          <w:color w:val="000000"/>
        </w:rPr>
        <w:t>649</w:t>
      </w:r>
      <w:r w:rsidR="002E2CF1">
        <w:rPr>
          <w:rFonts w:ascii="Times New Roman" w:hAnsi="Times New Roman" w:cs="Times New Roman"/>
          <w:color w:val="000000"/>
        </w:rPr>
        <w:t xml:space="preserve"> names, discounting unidentified specimens.</w:t>
      </w:r>
    </w:p>
    <w:p w14:paraId="0A8205DB" w14:textId="77777777" w:rsidR="00863BC3" w:rsidRPr="00863BC3" w:rsidRDefault="00863BC3" w:rsidP="00863BC3">
      <w:pPr>
        <w:spacing w:before="255" w:after="255"/>
        <w:ind w:left="180"/>
        <w:outlineLvl w:val="3"/>
        <w:rPr>
          <w:rFonts w:ascii="Times" w:eastAsia="Times New Roman" w:hAnsi="Times" w:cs="Times New Roman"/>
          <w:b/>
          <w:bCs/>
          <w:color w:val="000000"/>
        </w:rPr>
      </w:pPr>
      <w:r w:rsidRPr="00863BC3">
        <w:rPr>
          <w:rFonts w:ascii="Times New Roman" w:eastAsia="Times New Roman" w:hAnsi="Times New Roman" w:cs="Times New Roman"/>
          <w:b/>
          <w:bCs/>
          <w:color w:val="000000"/>
        </w:rPr>
        <w:t>Teleost Taxonomy Ontology</w:t>
      </w:r>
    </w:p>
    <w:p w14:paraId="392767CB" w14:textId="31877E1B"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The TTO is a taxonomy ontology based on the Catalog of Fishes (</w:t>
      </w:r>
      <w:proofErr w:type="spellStart"/>
      <w:r w:rsidRPr="00863BC3">
        <w:rPr>
          <w:rFonts w:ascii="Times New Roman" w:hAnsi="Times New Roman" w:cs="Times New Roman"/>
          <w:color w:val="000000"/>
        </w:rPr>
        <w:t>CoF</w:t>
      </w:r>
      <w:proofErr w:type="spellEnd"/>
      <w:r w:rsidRPr="00863BC3">
        <w:rPr>
          <w:rFonts w:ascii="Times New Roman" w:hAnsi="Times New Roman" w:cs="Times New Roman"/>
          <w:color w:val="000000"/>
        </w:rPr>
        <w:t>, [</w:t>
      </w:r>
      <w:r w:rsidR="0090472B">
        <w:rPr>
          <w:rFonts w:ascii="Times New Roman" w:hAnsi="Times New Roman" w:cs="Times New Roman"/>
          <w:color w:val="000000"/>
        </w:rPr>
        <w:t>3</w:t>
      </w:r>
      <w:r w:rsidRPr="00863BC3">
        <w:rPr>
          <w:rFonts w:ascii="Times New Roman" w:hAnsi="Times New Roman" w:cs="Times New Roman"/>
          <w:color w:val="000000"/>
        </w:rPr>
        <w:t>]) and modified by contributions from taxonomic experts as part of the Phenoscape project [</w:t>
      </w:r>
      <w:r w:rsidR="0090472B">
        <w:rPr>
          <w:rFonts w:ascii="Times New Roman" w:hAnsi="Times New Roman" w:cs="Times New Roman"/>
          <w:color w:val="000000"/>
        </w:rPr>
        <w:t>4</w:t>
      </w:r>
      <w:r w:rsidRPr="00863BC3">
        <w:rPr>
          <w:rFonts w:ascii="Times New Roman" w:hAnsi="Times New Roman" w:cs="Times New Roman"/>
          <w:color w:val="000000"/>
        </w:rPr>
        <w:t xml:space="preserve">]. The TTO is continually updated to reflect both changes in </w:t>
      </w:r>
      <w:proofErr w:type="spellStart"/>
      <w:r w:rsidRPr="00863BC3">
        <w:rPr>
          <w:rFonts w:ascii="Times New Roman" w:hAnsi="Times New Roman" w:cs="Times New Roman"/>
          <w:color w:val="000000"/>
        </w:rPr>
        <w:t>CoF</w:t>
      </w:r>
      <w:proofErr w:type="spellEnd"/>
      <w:r w:rsidRPr="00863BC3">
        <w:rPr>
          <w:rFonts w:ascii="Times New Roman" w:hAnsi="Times New Roman" w:cs="Times New Roman"/>
          <w:color w:val="000000"/>
        </w:rPr>
        <w:t xml:space="preserve"> and to incorporate additional taxa encountered during the process of curation in Phenoscape [</w:t>
      </w:r>
      <w:r w:rsidR="0090472B">
        <w:rPr>
          <w:rFonts w:ascii="Times New Roman" w:hAnsi="Times New Roman" w:cs="Times New Roman"/>
          <w:color w:val="000000"/>
        </w:rPr>
        <w:t>5</w:t>
      </w:r>
      <w:r w:rsidRPr="00863BC3">
        <w:rPr>
          <w:rFonts w:ascii="Times New Roman" w:hAnsi="Times New Roman" w:cs="Times New Roman"/>
          <w:color w:val="000000"/>
        </w:rPr>
        <w:t>]. These include taxa known only from fossils, subjective names, misspellings, and names used as placeholders in manuscripts or publications before a formal taxonomic treatment is available (e.g., “</w:t>
      </w:r>
      <w:r w:rsidRPr="00863BC3">
        <w:rPr>
          <w:rFonts w:ascii="Times New Roman" w:hAnsi="Times New Roman" w:cs="Times New Roman"/>
          <w:i/>
          <w:iCs/>
          <w:color w:val="000000"/>
        </w:rPr>
        <w:t xml:space="preserve">Danio </w:t>
      </w:r>
      <w:proofErr w:type="spellStart"/>
      <w:r w:rsidRPr="00863BC3">
        <w:rPr>
          <w:rFonts w:ascii="Times New Roman" w:hAnsi="Times New Roman" w:cs="Times New Roman"/>
          <w:color w:val="000000"/>
        </w:rPr>
        <w:t>aff</w:t>
      </w:r>
      <w:proofErr w:type="spellEnd"/>
      <w:r w:rsidRPr="00863BC3">
        <w:rPr>
          <w:rFonts w:ascii="Times New Roman" w:hAnsi="Times New Roman" w:cs="Times New Roman"/>
          <w:i/>
          <w:iCs/>
          <w:color w:val="000000"/>
        </w:rPr>
        <w:t xml:space="preserve">. </w:t>
      </w:r>
      <w:proofErr w:type="spellStart"/>
      <w:proofErr w:type="gramStart"/>
      <w:r w:rsidRPr="00863BC3">
        <w:rPr>
          <w:rFonts w:ascii="Times New Roman" w:hAnsi="Times New Roman" w:cs="Times New Roman"/>
          <w:i/>
          <w:iCs/>
          <w:color w:val="000000"/>
        </w:rPr>
        <w:t>dangila</w:t>
      </w:r>
      <w:proofErr w:type="spellEnd"/>
      <w:proofErr w:type="gramEnd"/>
      <w:r w:rsidRPr="00863BC3">
        <w:rPr>
          <w:rFonts w:ascii="Times New Roman" w:hAnsi="Times New Roman" w:cs="Times New Roman"/>
          <w:color w:val="000000"/>
        </w:rPr>
        <w:t>, Fang 2003 [</w:t>
      </w:r>
      <w:r w:rsidR="0090472B">
        <w:rPr>
          <w:rFonts w:ascii="Times New Roman" w:hAnsi="Times New Roman" w:cs="Times New Roman"/>
          <w:color w:val="000000"/>
        </w:rPr>
        <w:t>6</w:t>
      </w:r>
      <w:r w:rsidRPr="00863BC3">
        <w:rPr>
          <w:rFonts w:ascii="Times New Roman" w:hAnsi="Times New Roman" w:cs="Times New Roman"/>
          <w:color w:val="000000"/>
        </w:rPr>
        <w:t>]” or “</w:t>
      </w:r>
      <w:proofErr w:type="spellStart"/>
      <w:r w:rsidRPr="00863BC3">
        <w:rPr>
          <w:rFonts w:ascii="Times New Roman" w:hAnsi="Times New Roman" w:cs="Times New Roman"/>
          <w:i/>
          <w:iCs/>
          <w:color w:val="000000"/>
        </w:rPr>
        <w:t>Agoniates</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sp. Toledo-</w:t>
      </w:r>
      <w:proofErr w:type="spellStart"/>
      <w:r w:rsidRPr="00863BC3">
        <w:rPr>
          <w:rFonts w:ascii="Times New Roman" w:hAnsi="Times New Roman" w:cs="Times New Roman"/>
          <w:color w:val="000000"/>
        </w:rPr>
        <w:t>Piza</w:t>
      </w:r>
      <w:proofErr w:type="spellEnd"/>
      <w:r w:rsidRPr="00863BC3">
        <w:rPr>
          <w:rFonts w:ascii="Times New Roman" w:hAnsi="Times New Roman" w:cs="Times New Roman"/>
          <w:color w:val="000000"/>
        </w:rPr>
        <w:t xml:space="preserve"> 2000 [</w:t>
      </w:r>
      <w:r w:rsidR="0090472B">
        <w:rPr>
          <w:rFonts w:ascii="Times New Roman" w:hAnsi="Times New Roman" w:cs="Times New Roman"/>
          <w:color w:val="000000"/>
        </w:rPr>
        <w:t>7</w:t>
      </w:r>
      <w:r w:rsidRPr="00863BC3">
        <w:rPr>
          <w:rFonts w:ascii="Times New Roman" w:hAnsi="Times New Roman" w:cs="Times New Roman"/>
          <w:color w:val="000000"/>
        </w:rPr>
        <w:t xml:space="preserve">]”). </w:t>
      </w:r>
      <w:r w:rsidR="008F4BC0">
        <w:rPr>
          <w:rFonts w:ascii="Times New Roman" w:hAnsi="Times New Roman" w:cs="Times New Roman"/>
          <w:color w:val="000000"/>
        </w:rPr>
        <w:t>S</w:t>
      </w:r>
      <w:r w:rsidRPr="00863BC3">
        <w:rPr>
          <w:rFonts w:ascii="Times New Roman" w:hAnsi="Times New Roman" w:cs="Times New Roman"/>
          <w:color w:val="000000"/>
        </w:rPr>
        <w:t>pecimens that are not given a species designation</w:t>
      </w:r>
      <w:r w:rsidR="008F4BC0">
        <w:rPr>
          <w:rFonts w:ascii="Times New Roman" w:hAnsi="Times New Roman" w:cs="Times New Roman"/>
          <w:color w:val="000000"/>
        </w:rPr>
        <w:t xml:space="preserve"> are assigned by</w:t>
      </w:r>
      <w:r w:rsidRPr="00863BC3">
        <w:rPr>
          <w:rFonts w:ascii="Times New Roman" w:hAnsi="Times New Roman" w:cs="Times New Roman"/>
          <w:color w:val="000000"/>
        </w:rPr>
        <w:t xml:space="preserve"> TTO to a nonspecific taxon that includes a citation (e.g., </w:t>
      </w:r>
      <w:r w:rsidR="001F5DE4" w:rsidRPr="00863BC3">
        <w:rPr>
          <w:rFonts w:ascii="Times New Roman" w:hAnsi="Times New Roman" w:cs="Times New Roman"/>
          <w:color w:val="000000"/>
        </w:rPr>
        <w:t>“</w:t>
      </w:r>
      <w:proofErr w:type="spellStart"/>
      <w:r w:rsidRPr="00863BC3">
        <w:rPr>
          <w:rFonts w:ascii="Times New Roman" w:hAnsi="Times New Roman" w:cs="Times New Roman"/>
          <w:i/>
          <w:iCs/>
          <w:color w:val="000000"/>
        </w:rPr>
        <w:t>Eigenmannia</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sp</w:t>
      </w:r>
      <w:r w:rsidRPr="00863BC3">
        <w:rPr>
          <w:rFonts w:ascii="Times New Roman" w:hAnsi="Times New Roman" w:cs="Times New Roman"/>
          <w:i/>
          <w:iCs/>
          <w:color w:val="000000"/>
        </w:rPr>
        <w:t>.</w:t>
      </w:r>
      <w:r w:rsidRPr="00863BC3">
        <w:rPr>
          <w:rFonts w:ascii="Times New Roman" w:hAnsi="Times New Roman" w:cs="Times New Roman"/>
          <w:color w:val="000000"/>
        </w:rPr>
        <w:t xml:space="preserve"> (Fink and Fink 1981)</w:t>
      </w:r>
      <w:r w:rsidR="001F5DE4" w:rsidRPr="001F5DE4">
        <w:rPr>
          <w:rFonts w:ascii="Times New Roman" w:hAnsi="Times New Roman" w:cs="Times New Roman"/>
          <w:color w:val="000000"/>
        </w:rPr>
        <w:t xml:space="preserve"> </w:t>
      </w:r>
      <w:r w:rsidR="001F5DE4" w:rsidRPr="00863BC3">
        <w:rPr>
          <w:rFonts w:ascii="Times New Roman" w:hAnsi="Times New Roman" w:cs="Times New Roman"/>
          <w:color w:val="000000"/>
        </w:rPr>
        <w:t>”</w:t>
      </w:r>
      <w:r w:rsidRPr="00863BC3">
        <w:rPr>
          <w:rFonts w:ascii="Times New Roman" w:hAnsi="Times New Roman" w:cs="Times New Roman"/>
          <w:color w:val="000000"/>
        </w:rPr>
        <w:t xml:space="preserve">). This </w:t>
      </w:r>
      <w:r w:rsidR="003124CE">
        <w:rPr>
          <w:rFonts w:ascii="Times New Roman" w:hAnsi="Times New Roman" w:cs="Times New Roman"/>
          <w:color w:val="000000"/>
        </w:rPr>
        <w:t xml:space="preserve">practice </w:t>
      </w:r>
      <w:r w:rsidR="007F7DD3">
        <w:rPr>
          <w:rFonts w:ascii="Times New Roman" w:hAnsi="Times New Roman" w:cs="Times New Roman"/>
          <w:color w:val="000000"/>
        </w:rPr>
        <w:t xml:space="preserve">taxonomically </w:t>
      </w:r>
      <w:r w:rsidR="003124CE">
        <w:rPr>
          <w:rFonts w:ascii="Times New Roman" w:hAnsi="Times New Roman" w:cs="Times New Roman"/>
          <w:color w:val="000000"/>
        </w:rPr>
        <w:t xml:space="preserve">places </w:t>
      </w:r>
      <w:r w:rsidRPr="00863BC3">
        <w:rPr>
          <w:rFonts w:ascii="Times New Roman" w:hAnsi="Times New Roman" w:cs="Times New Roman"/>
          <w:color w:val="000000"/>
        </w:rPr>
        <w:t xml:space="preserve">specimens that are useful for data integration, but that are excluded from traditional taxonomies such as </w:t>
      </w:r>
      <w:proofErr w:type="spellStart"/>
      <w:r w:rsidRPr="00863BC3">
        <w:rPr>
          <w:rFonts w:ascii="Times New Roman" w:hAnsi="Times New Roman" w:cs="Times New Roman"/>
          <w:color w:val="000000"/>
        </w:rPr>
        <w:t>CoF</w:t>
      </w:r>
      <w:proofErr w:type="spellEnd"/>
      <w:r w:rsidR="002E1E98">
        <w:rPr>
          <w:rFonts w:ascii="Times New Roman" w:hAnsi="Times New Roman" w:cs="Times New Roman"/>
          <w:color w:val="000000"/>
        </w:rPr>
        <w:t xml:space="preserve"> due to uncertainty in species affinities at time of publication.</w:t>
      </w:r>
    </w:p>
    <w:p w14:paraId="37C5B5CB" w14:textId="77777777" w:rsidR="00863BC3" w:rsidRPr="00863BC3" w:rsidRDefault="00863BC3" w:rsidP="00863BC3">
      <w:pPr>
        <w:rPr>
          <w:rFonts w:ascii="Times" w:eastAsia="Times New Roman" w:hAnsi="Times" w:cs="Times New Roman"/>
          <w:color w:val="000000"/>
          <w:sz w:val="27"/>
          <w:szCs w:val="27"/>
        </w:rPr>
      </w:pPr>
    </w:p>
    <w:p w14:paraId="36DC0337" w14:textId="345E1689"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 xml:space="preserve">A tool called </w:t>
      </w:r>
      <w:proofErr w:type="spellStart"/>
      <w:r w:rsidRPr="00863BC3">
        <w:rPr>
          <w:rFonts w:ascii="Times New Roman" w:hAnsi="Times New Roman" w:cs="Times New Roman"/>
          <w:color w:val="000000"/>
        </w:rPr>
        <w:t>TTOUpdate</w:t>
      </w:r>
      <w:proofErr w:type="spellEnd"/>
      <w:r w:rsidRPr="00863BC3">
        <w:rPr>
          <w:rFonts w:ascii="Times New Roman" w:hAnsi="Times New Roman" w:cs="Times New Roman"/>
          <w:color w:val="000000"/>
        </w:rPr>
        <w:t xml:space="preserve"> (http://phenoscape.org/wiki/TTOUpdate_tool)</w:t>
      </w:r>
      <w:del w:id="10" w:author="Nizar Ibrahim" w:date="2013-05-08T10:06:00Z">
        <w:r w:rsidRPr="00863BC3" w:rsidDel="009A5C8B">
          <w:rPr>
            <w:rFonts w:ascii="Times New Roman" w:hAnsi="Times New Roman" w:cs="Times New Roman"/>
            <w:color w:val="000000"/>
          </w:rPr>
          <w:delText xml:space="preserve"> </w:delText>
        </w:r>
      </w:del>
      <w:r w:rsidRPr="00863BC3">
        <w:rPr>
          <w:rFonts w:ascii="Times New Roman" w:hAnsi="Times New Roman" w:cs="Times New Roman"/>
          <w:color w:val="000000"/>
        </w:rPr>
        <w:t xml:space="preserve"> was developed by the Phenoscape project to automatically update TTO with each new release of the </w:t>
      </w:r>
      <w:proofErr w:type="spellStart"/>
      <w:r w:rsidRPr="00863BC3">
        <w:rPr>
          <w:rFonts w:ascii="Times New Roman" w:hAnsi="Times New Roman" w:cs="Times New Roman"/>
          <w:color w:val="000000"/>
        </w:rPr>
        <w:t>CoF</w:t>
      </w:r>
      <w:proofErr w:type="spellEnd"/>
      <w:r w:rsidRPr="00863BC3">
        <w:rPr>
          <w:rFonts w:ascii="Times New Roman" w:hAnsi="Times New Roman" w:cs="Times New Roman"/>
          <w:color w:val="000000"/>
        </w:rPr>
        <w:t xml:space="preserve">. As of May 2, 2013, the TTO contains 38,640 taxonomic terms </w:t>
      </w:r>
      <w:r w:rsidR="00A251CF">
        <w:rPr>
          <w:rFonts w:ascii="Times New Roman" w:hAnsi="Times New Roman" w:cs="Times New Roman"/>
          <w:color w:val="000000"/>
        </w:rPr>
        <w:t xml:space="preserve">for valid species and higher taxa </w:t>
      </w:r>
      <w:r w:rsidRPr="00863BC3">
        <w:rPr>
          <w:rFonts w:ascii="Times New Roman" w:hAnsi="Times New Roman" w:cs="Times New Roman"/>
          <w:color w:val="000000"/>
        </w:rPr>
        <w:t>and 60,028 synonyms (taxonomic synonyms and vernacular names).</w:t>
      </w:r>
      <w:del w:id="11" w:author="Nizar Ibrahim" w:date="2013-05-08T10:10:00Z">
        <w:r w:rsidRPr="00863BC3" w:rsidDel="009A5C8B">
          <w:rPr>
            <w:rFonts w:ascii="Times New Roman" w:hAnsi="Times New Roman" w:cs="Times New Roman"/>
            <w:color w:val="000000"/>
          </w:rPr>
          <w:delText xml:space="preserve"> </w:delText>
        </w:r>
      </w:del>
      <w:r w:rsidR="00F010DA">
        <w:rPr>
          <w:rFonts w:ascii="Times New Roman" w:hAnsi="Times New Roman" w:cs="Times New Roman"/>
          <w:color w:val="000000"/>
        </w:rPr>
        <w:t xml:space="preserve"> VTO does not retain taxonomic information from TTO for clades outside </w:t>
      </w:r>
      <w:proofErr w:type="spellStart"/>
      <w:r w:rsidR="00F010DA">
        <w:rPr>
          <w:rFonts w:ascii="Times New Roman" w:hAnsi="Times New Roman" w:cs="Times New Roman"/>
          <w:color w:val="000000"/>
        </w:rPr>
        <w:t>Actinopterygii</w:t>
      </w:r>
      <w:proofErr w:type="spellEnd"/>
      <w:r w:rsidR="00F010DA">
        <w:rPr>
          <w:rFonts w:ascii="Times New Roman" w:hAnsi="Times New Roman" w:cs="Times New Roman"/>
          <w:color w:val="000000"/>
        </w:rPr>
        <w:t xml:space="preserve"> or </w:t>
      </w:r>
      <w:proofErr w:type="spellStart"/>
      <w:r w:rsidR="00F010DA">
        <w:rPr>
          <w:rFonts w:ascii="Times New Roman" w:hAnsi="Times New Roman" w:cs="Times New Roman"/>
          <w:color w:val="000000"/>
        </w:rPr>
        <w:t>Chondrichthyes</w:t>
      </w:r>
      <w:proofErr w:type="spellEnd"/>
      <w:r w:rsidR="00F010DA">
        <w:rPr>
          <w:rFonts w:ascii="Times New Roman" w:hAnsi="Times New Roman" w:cs="Times New Roman"/>
          <w:color w:val="000000"/>
        </w:rPr>
        <w:t>, relying instead on NCBI for this hierarchy, thus it excludes 77 taxa (~0.002% of TTO</w:t>
      </w:r>
      <w:r w:rsidRPr="00863BC3">
        <w:rPr>
          <w:rFonts w:ascii="Times New Roman" w:hAnsi="Times New Roman" w:cs="Times New Roman"/>
          <w:color w:val="000000"/>
        </w:rPr>
        <w:t>).</w:t>
      </w:r>
    </w:p>
    <w:p w14:paraId="31741FFC" w14:textId="77777777" w:rsidR="00863BC3" w:rsidRPr="00863BC3" w:rsidRDefault="00863BC3" w:rsidP="00863BC3">
      <w:pPr>
        <w:spacing w:before="255" w:after="255"/>
        <w:ind w:left="180"/>
        <w:outlineLvl w:val="3"/>
        <w:rPr>
          <w:rFonts w:ascii="Times" w:eastAsia="Times New Roman" w:hAnsi="Times" w:cs="Times New Roman"/>
          <w:b/>
          <w:bCs/>
          <w:color w:val="000000"/>
        </w:rPr>
      </w:pPr>
      <w:proofErr w:type="spellStart"/>
      <w:r w:rsidRPr="00863BC3">
        <w:rPr>
          <w:rFonts w:ascii="Times New Roman" w:eastAsia="Times New Roman" w:hAnsi="Times New Roman" w:cs="Times New Roman"/>
          <w:b/>
          <w:bCs/>
          <w:color w:val="000000"/>
        </w:rPr>
        <w:t>AmphibiaWeb</w:t>
      </w:r>
      <w:proofErr w:type="spellEnd"/>
    </w:p>
    <w:p w14:paraId="4EFBD991" w14:textId="5F71A4C1"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 xml:space="preserve">For living amphibians, we chose to graft the </w:t>
      </w:r>
      <w:proofErr w:type="spellStart"/>
      <w:r w:rsidRPr="00863BC3">
        <w:rPr>
          <w:rFonts w:ascii="Times New Roman" w:hAnsi="Times New Roman" w:cs="Times New Roman"/>
          <w:color w:val="000000"/>
        </w:rPr>
        <w:t>AmphibaWeb</w:t>
      </w:r>
      <w:proofErr w:type="spellEnd"/>
      <w:r w:rsidRPr="00863BC3">
        <w:rPr>
          <w:rFonts w:ascii="Times New Roman" w:hAnsi="Times New Roman" w:cs="Times New Roman"/>
          <w:color w:val="000000"/>
        </w:rPr>
        <w:t xml:space="preserve"> taxonomy (obtained from </w:t>
      </w:r>
      <w:hyperlink r:id="rId22" w:history="1">
        <w:r w:rsidRPr="00863BC3">
          <w:rPr>
            <w:rFonts w:ascii="Times New Roman" w:hAnsi="Times New Roman" w:cs="Times New Roman"/>
            <w:color w:val="1155CC"/>
            <w:u w:val="single"/>
          </w:rPr>
          <w:t>http://amphibiaweb.org/amphib_names.txt</w:t>
        </w:r>
      </w:hyperlink>
      <w:r w:rsidRPr="00863BC3">
        <w:rPr>
          <w:rFonts w:ascii="Times New Roman" w:hAnsi="Times New Roman" w:cs="Times New Roman"/>
          <w:color w:val="000000"/>
        </w:rPr>
        <w:t xml:space="preserve">) onto the NCBI backbone.  The hierarchy and taxon sampling of the </w:t>
      </w:r>
      <w:proofErr w:type="spell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taxonomy is more expansive than that of NCBI for this clade. It is updated </w:t>
      </w:r>
      <w:r w:rsidR="00A66B29">
        <w:rPr>
          <w:rFonts w:ascii="Times New Roman" w:hAnsi="Times New Roman" w:cs="Times New Roman"/>
          <w:color w:val="000000"/>
        </w:rPr>
        <w:t>frequently</w:t>
      </w:r>
      <w:r w:rsidRPr="00863BC3">
        <w:rPr>
          <w:rFonts w:ascii="Times New Roman" w:hAnsi="Times New Roman" w:cs="Times New Roman"/>
          <w:color w:val="000000"/>
        </w:rPr>
        <w:t xml:space="preserve">, available online, and widely used by the community. As of April 2013, </w:t>
      </w:r>
      <w:proofErr w:type="spellStart"/>
      <w:r w:rsidRPr="00863BC3">
        <w:rPr>
          <w:rFonts w:ascii="Times New Roman" w:hAnsi="Times New Roman" w:cs="Times New Roman"/>
          <w:color w:val="000000"/>
        </w:rPr>
        <w:t>Amphib</w:t>
      </w:r>
      <w:r w:rsidR="00DE72B3">
        <w:rPr>
          <w:rFonts w:ascii="Times New Roman" w:hAnsi="Times New Roman" w:cs="Times New Roman"/>
          <w:color w:val="000000"/>
        </w:rPr>
        <w:t>i</w:t>
      </w:r>
      <w:r w:rsidRPr="00863BC3">
        <w:rPr>
          <w:rFonts w:ascii="Times New Roman" w:hAnsi="Times New Roman" w:cs="Times New Roman"/>
          <w:color w:val="000000"/>
        </w:rPr>
        <w:t>aWeb</w:t>
      </w:r>
      <w:proofErr w:type="spellEnd"/>
      <w:r w:rsidRPr="00863BC3">
        <w:rPr>
          <w:rFonts w:ascii="Times New Roman" w:hAnsi="Times New Roman" w:cs="Times New Roman"/>
          <w:color w:val="000000"/>
        </w:rPr>
        <w:t xml:space="preserve"> </w:t>
      </w:r>
      <w:r w:rsidR="008F4BC0" w:rsidRPr="00863BC3">
        <w:rPr>
          <w:rFonts w:ascii="Times New Roman" w:hAnsi="Times New Roman" w:cs="Times New Roman"/>
          <w:color w:val="000000"/>
        </w:rPr>
        <w:t>contain</w:t>
      </w:r>
      <w:r w:rsidR="008F4BC0">
        <w:rPr>
          <w:rFonts w:ascii="Times New Roman" w:hAnsi="Times New Roman" w:cs="Times New Roman"/>
          <w:color w:val="000000"/>
        </w:rPr>
        <w:t>s</w:t>
      </w:r>
      <w:r w:rsidR="008F4BC0" w:rsidRPr="00863BC3">
        <w:rPr>
          <w:rFonts w:ascii="Times New Roman" w:hAnsi="Times New Roman" w:cs="Times New Roman"/>
          <w:color w:val="000000"/>
        </w:rPr>
        <w:t xml:space="preserve"> </w:t>
      </w:r>
      <w:r w:rsidRPr="00863BC3">
        <w:rPr>
          <w:rFonts w:ascii="Times New Roman" w:hAnsi="Times New Roman" w:cs="Times New Roman"/>
          <w:color w:val="000000"/>
        </w:rPr>
        <w:t xml:space="preserve">7,854 taxonomic names, </w:t>
      </w:r>
      <w:r w:rsidR="0090472B">
        <w:rPr>
          <w:rFonts w:ascii="Times New Roman" w:hAnsi="Times New Roman" w:cs="Times New Roman"/>
          <w:color w:val="000000"/>
        </w:rPr>
        <w:t>all of which</w:t>
      </w:r>
      <w:r w:rsidRPr="00863BC3">
        <w:rPr>
          <w:rFonts w:ascii="Times New Roman" w:hAnsi="Times New Roman" w:cs="Times New Roman"/>
          <w:color w:val="000000"/>
        </w:rPr>
        <w:t xml:space="preserve"> are incorporated into VTO. </w:t>
      </w:r>
    </w:p>
    <w:p w14:paraId="2ED67368" w14:textId="77777777" w:rsidR="00863BC3" w:rsidRPr="00863BC3" w:rsidRDefault="00863BC3" w:rsidP="00863BC3">
      <w:pPr>
        <w:spacing w:before="255" w:after="255"/>
        <w:ind w:left="180"/>
        <w:outlineLvl w:val="3"/>
        <w:rPr>
          <w:rFonts w:ascii="Times" w:eastAsia="Times New Roman" w:hAnsi="Times" w:cs="Times New Roman"/>
          <w:b/>
          <w:bCs/>
          <w:color w:val="000000"/>
        </w:rPr>
      </w:pPr>
      <w:proofErr w:type="spellStart"/>
      <w:r w:rsidRPr="00863BC3">
        <w:rPr>
          <w:rFonts w:ascii="Times New Roman" w:eastAsia="Times New Roman" w:hAnsi="Times New Roman" w:cs="Times New Roman"/>
          <w:b/>
          <w:bCs/>
          <w:color w:val="000000"/>
        </w:rPr>
        <w:t>Paleobiology</w:t>
      </w:r>
      <w:proofErr w:type="spellEnd"/>
      <w:r w:rsidRPr="00863BC3">
        <w:rPr>
          <w:rFonts w:ascii="Times New Roman" w:eastAsia="Times New Roman" w:hAnsi="Times New Roman" w:cs="Times New Roman"/>
          <w:b/>
          <w:bCs/>
          <w:color w:val="000000"/>
        </w:rPr>
        <w:t xml:space="preserve"> Database</w:t>
      </w:r>
    </w:p>
    <w:p w14:paraId="74162D8D" w14:textId="41352158"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 xml:space="preserve">The </w:t>
      </w:r>
      <w:proofErr w:type="spellStart"/>
      <w:r w:rsidRPr="00863BC3">
        <w:rPr>
          <w:rFonts w:ascii="Times New Roman" w:hAnsi="Times New Roman" w:cs="Times New Roman"/>
          <w:color w:val="000000"/>
        </w:rPr>
        <w:t>Paleobiology</w:t>
      </w:r>
      <w:proofErr w:type="spellEnd"/>
      <w:r w:rsidRPr="00863BC3">
        <w:rPr>
          <w:rFonts w:ascii="Times New Roman" w:hAnsi="Times New Roman" w:cs="Times New Roman"/>
          <w:color w:val="000000"/>
        </w:rPr>
        <w:t xml:space="preserve"> Database (</w:t>
      </w:r>
      <w:proofErr w:type="spellStart"/>
      <w:r w:rsidRPr="00863BC3">
        <w:rPr>
          <w:rFonts w:ascii="Times New Roman" w:hAnsi="Times New Roman" w:cs="Times New Roman"/>
          <w:color w:val="000000"/>
        </w:rPr>
        <w:t>PaleoDB</w:t>
      </w:r>
      <w:proofErr w:type="spellEnd"/>
      <w:r w:rsidRPr="00863BC3">
        <w:rPr>
          <w:rFonts w:ascii="Times New Roman" w:hAnsi="Times New Roman" w:cs="Times New Roman"/>
          <w:color w:val="000000"/>
        </w:rPr>
        <w:t xml:space="preserve">, </w:t>
      </w:r>
      <w:hyperlink r:id="rId23" w:history="1">
        <w:r w:rsidRPr="00863BC3">
          <w:rPr>
            <w:rFonts w:ascii="Times New Roman" w:hAnsi="Times New Roman" w:cs="Times New Roman"/>
            <w:color w:val="1155CC"/>
            <w:u w:val="single"/>
          </w:rPr>
          <w:t>http://paleodb.org</w:t>
        </w:r>
      </w:hyperlink>
      <w:r w:rsidRPr="00863BC3">
        <w:rPr>
          <w:rFonts w:ascii="Times New Roman" w:hAnsi="Times New Roman" w:cs="Times New Roman"/>
          <w:color w:val="000000"/>
        </w:rPr>
        <w:t>) is a curated collection that attempts to cover the entirety of the fossil record including taxonomy, specimen locations, and stratigraphic distributions</w:t>
      </w:r>
      <w:ins w:id="12" w:author="Nizar Ibrahim" w:date="2013-05-08T10:13:00Z">
        <w:r w:rsidR="00F62733">
          <w:rPr>
            <w:rFonts w:ascii="Times New Roman" w:hAnsi="Times New Roman" w:cs="Times New Roman"/>
            <w:color w:val="000000"/>
          </w:rPr>
          <w:t xml:space="preserve"> </w:t>
        </w:r>
      </w:ins>
      <w:r w:rsidR="00B7263D">
        <w:rPr>
          <w:rFonts w:ascii="Times New Roman" w:hAnsi="Times New Roman" w:cs="Times New Roman"/>
          <w:color w:val="000000"/>
        </w:rPr>
        <w:t>[8]</w:t>
      </w:r>
      <w:r w:rsidRPr="00863BC3">
        <w:rPr>
          <w:rFonts w:ascii="Times New Roman" w:hAnsi="Times New Roman" w:cs="Times New Roman"/>
          <w:color w:val="000000"/>
        </w:rPr>
        <w:t>. Its primary use is as a repository of occurrence data to allow for large</w:t>
      </w:r>
      <w:ins w:id="13" w:author="Nizar Ibrahim" w:date="2013-05-08T10:13:00Z">
        <w:r w:rsidR="00F62733">
          <w:rPr>
            <w:rFonts w:ascii="Times New Roman" w:hAnsi="Times New Roman" w:cs="Times New Roman"/>
            <w:color w:val="000000"/>
          </w:rPr>
          <w:t>-</w:t>
        </w:r>
      </w:ins>
      <w:del w:id="14" w:author="Nizar Ibrahim" w:date="2013-05-08T10:13:00Z">
        <w:r w:rsidRPr="00863BC3" w:rsidDel="00F62733">
          <w:rPr>
            <w:rFonts w:ascii="Times New Roman" w:hAnsi="Times New Roman" w:cs="Times New Roman"/>
            <w:color w:val="000000"/>
          </w:rPr>
          <w:delText xml:space="preserve"> </w:delText>
        </w:r>
      </w:del>
      <w:r w:rsidRPr="00863BC3">
        <w:rPr>
          <w:rFonts w:ascii="Times New Roman" w:hAnsi="Times New Roman" w:cs="Times New Roman"/>
          <w:color w:val="000000"/>
        </w:rPr>
        <w:t xml:space="preserve">scale </w:t>
      </w:r>
      <w:proofErr w:type="spellStart"/>
      <w:r w:rsidRPr="00863BC3">
        <w:rPr>
          <w:rFonts w:ascii="Times New Roman" w:hAnsi="Times New Roman" w:cs="Times New Roman"/>
          <w:color w:val="000000"/>
        </w:rPr>
        <w:t>paleobiogeographic</w:t>
      </w:r>
      <w:proofErr w:type="spellEnd"/>
      <w:r w:rsidRPr="00863BC3">
        <w:rPr>
          <w:rFonts w:ascii="Times New Roman" w:hAnsi="Times New Roman" w:cs="Times New Roman"/>
          <w:color w:val="000000"/>
        </w:rPr>
        <w:t xml:space="preserve"> analyses; thus, in addition to named biological species, it includes data on trace fossils and unidentified body fossils. The </w:t>
      </w:r>
      <w:proofErr w:type="spellStart"/>
      <w:r w:rsidRPr="00863BC3">
        <w:rPr>
          <w:rFonts w:ascii="Times New Roman" w:hAnsi="Times New Roman" w:cs="Times New Roman"/>
          <w:color w:val="000000"/>
        </w:rPr>
        <w:t>PaleoDB</w:t>
      </w:r>
      <w:proofErr w:type="spellEnd"/>
      <w:r w:rsidRPr="00863BC3">
        <w:rPr>
          <w:rFonts w:ascii="Times New Roman" w:hAnsi="Times New Roman" w:cs="Times New Roman"/>
          <w:color w:val="000000"/>
        </w:rPr>
        <w:t xml:space="preserve"> provides not only a listing of all currently published taxon names, but also includes other identifiers (such as long-obsolete synonyms and trace fossil taxa) that are not </w:t>
      </w:r>
      <w:r w:rsidR="008F4BC0">
        <w:rPr>
          <w:rFonts w:ascii="Times New Roman" w:hAnsi="Times New Roman" w:cs="Times New Roman"/>
          <w:color w:val="000000"/>
        </w:rPr>
        <w:t>needed</w:t>
      </w:r>
      <w:r w:rsidR="008F4BC0" w:rsidRPr="00863BC3">
        <w:rPr>
          <w:rFonts w:ascii="Times New Roman" w:hAnsi="Times New Roman" w:cs="Times New Roman"/>
          <w:color w:val="000000"/>
        </w:rPr>
        <w:t xml:space="preserve"> </w:t>
      </w:r>
      <w:r w:rsidRPr="00863BC3">
        <w:rPr>
          <w:rFonts w:ascii="Times New Roman" w:hAnsi="Times New Roman" w:cs="Times New Roman"/>
          <w:color w:val="000000"/>
        </w:rPr>
        <w:t xml:space="preserve">for the </w:t>
      </w:r>
      <w:r w:rsidR="008F4BC0">
        <w:rPr>
          <w:rFonts w:ascii="Times New Roman" w:hAnsi="Times New Roman" w:cs="Times New Roman"/>
          <w:color w:val="000000"/>
        </w:rPr>
        <w:t xml:space="preserve">purposes </w:t>
      </w:r>
      <w:r w:rsidR="00C77A77">
        <w:rPr>
          <w:rFonts w:ascii="Times New Roman" w:hAnsi="Times New Roman" w:cs="Times New Roman"/>
          <w:color w:val="000000"/>
        </w:rPr>
        <w:t xml:space="preserve">of our work using the </w:t>
      </w:r>
      <w:r w:rsidRPr="00863BC3">
        <w:rPr>
          <w:rFonts w:ascii="Times New Roman" w:hAnsi="Times New Roman" w:cs="Times New Roman"/>
          <w:color w:val="000000"/>
        </w:rPr>
        <w:t xml:space="preserve">VTO. As of May 2013 </w:t>
      </w:r>
      <w:proofErr w:type="spellStart"/>
      <w:r w:rsidRPr="00863BC3">
        <w:rPr>
          <w:rFonts w:ascii="Times New Roman" w:hAnsi="Times New Roman" w:cs="Times New Roman"/>
          <w:color w:val="000000"/>
        </w:rPr>
        <w:t>PaleoDB</w:t>
      </w:r>
      <w:proofErr w:type="spellEnd"/>
      <w:r w:rsidRPr="00863BC3">
        <w:rPr>
          <w:rFonts w:ascii="Times New Roman" w:hAnsi="Times New Roman" w:cs="Times New Roman"/>
          <w:color w:val="000000"/>
        </w:rPr>
        <w:t xml:space="preserve"> contained 33,164 extinct vertebrate taxa (out of </w:t>
      </w:r>
      <w:r w:rsidR="002A5E19">
        <w:rPr>
          <w:rFonts w:ascii="Times New Roman" w:hAnsi="Times New Roman" w:cs="Times New Roman"/>
          <w:color w:val="000000"/>
        </w:rPr>
        <w:t xml:space="preserve">its </w:t>
      </w:r>
      <w:r w:rsidRPr="00863BC3">
        <w:rPr>
          <w:rFonts w:ascii="Times New Roman" w:hAnsi="Times New Roman" w:cs="Times New Roman"/>
          <w:color w:val="000000"/>
        </w:rPr>
        <w:t>39,</w:t>
      </w:r>
      <w:r w:rsidR="00F010DA">
        <w:rPr>
          <w:rFonts w:ascii="Times New Roman" w:hAnsi="Times New Roman" w:cs="Times New Roman"/>
          <w:color w:val="000000"/>
        </w:rPr>
        <w:t>77</w:t>
      </w:r>
      <w:r w:rsidRPr="00863BC3">
        <w:rPr>
          <w:rFonts w:ascii="Times New Roman" w:hAnsi="Times New Roman" w:cs="Times New Roman"/>
          <w:color w:val="000000"/>
        </w:rPr>
        <w:t>5 total vertebrate taxa), across all ranks and including trace fossils. Of these VTO incorporates 1</w:t>
      </w:r>
      <w:r w:rsidR="00F010DA">
        <w:rPr>
          <w:rFonts w:ascii="Times New Roman" w:hAnsi="Times New Roman" w:cs="Times New Roman"/>
          <w:color w:val="000000"/>
        </w:rPr>
        <w:t>8,961</w:t>
      </w:r>
      <w:r w:rsidRPr="00863BC3">
        <w:rPr>
          <w:rFonts w:ascii="Times New Roman" w:hAnsi="Times New Roman" w:cs="Times New Roman"/>
          <w:color w:val="000000"/>
        </w:rPr>
        <w:t xml:space="preserve"> with the rest being obsoleted based on criteria listed below.</w:t>
      </w:r>
    </w:p>
    <w:p w14:paraId="11DE7316" w14:textId="77777777" w:rsidR="00863BC3" w:rsidRPr="00863BC3" w:rsidRDefault="00863BC3" w:rsidP="00863BC3">
      <w:pPr>
        <w:rPr>
          <w:rFonts w:ascii="Times" w:eastAsia="Times New Roman" w:hAnsi="Times" w:cs="Times New Roman"/>
          <w:color w:val="000000"/>
          <w:sz w:val="27"/>
          <w:szCs w:val="27"/>
        </w:rPr>
      </w:pPr>
    </w:p>
    <w:p w14:paraId="1DF1C605" w14:textId="77777777" w:rsidR="00863BC3" w:rsidRPr="00863BC3" w:rsidRDefault="00863BC3" w:rsidP="00863BC3">
      <w:pPr>
        <w:ind w:left="180" w:right="10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Constructing the VTO</w:t>
      </w:r>
    </w:p>
    <w:p w14:paraId="5F467C0A" w14:textId="77777777" w:rsidR="00863BC3" w:rsidRPr="00863BC3" w:rsidRDefault="00863BC3" w:rsidP="00863BC3">
      <w:pPr>
        <w:rPr>
          <w:rFonts w:ascii="Times" w:eastAsia="Times New Roman" w:hAnsi="Times" w:cs="Times New Roman"/>
          <w:color w:val="000000"/>
          <w:sz w:val="27"/>
          <w:szCs w:val="27"/>
        </w:rPr>
      </w:pPr>
    </w:p>
    <w:p w14:paraId="2E117DC0" w14:textId="146B66B1"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To merge the desired portions of each source hierarchy into a single tree, we developed a Taxonomy Ontology Tool (</w:t>
      </w:r>
      <w:hyperlink r:id="rId24" w:history="1">
        <w:r w:rsidRPr="00863BC3">
          <w:rPr>
            <w:rFonts w:ascii="Times New Roman" w:hAnsi="Times New Roman" w:cs="Times New Roman"/>
            <w:color w:val="1155CC"/>
            <w:u w:val="single"/>
          </w:rPr>
          <w:t>https://github.com/NESCent/Taxonomy-Ontology-Tool</w:t>
        </w:r>
      </w:hyperlink>
      <w:r w:rsidRPr="00863BC3">
        <w:rPr>
          <w:rFonts w:ascii="Times New Roman" w:hAnsi="Times New Roman" w:cs="Times New Roman"/>
          <w:color w:val="000000"/>
        </w:rPr>
        <w:t xml:space="preserve">) that allows different sources to provide the hierarchy at different nodes. The tool is also capable of merging lists of synonyms from multiple sources based on matches between primary names. From the starting point of the NCBI hierarchy, we replaced </w:t>
      </w:r>
      <w:r w:rsidR="005B5B0E">
        <w:rPr>
          <w:rFonts w:ascii="Times New Roman" w:hAnsi="Times New Roman" w:cs="Times New Roman"/>
          <w:color w:val="000000"/>
        </w:rPr>
        <w:t xml:space="preserve">certain </w:t>
      </w:r>
      <w:r w:rsidRPr="00863BC3">
        <w:rPr>
          <w:rFonts w:ascii="Times New Roman" w:hAnsi="Times New Roman" w:cs="Times New Roman"/>
          <w:color w:val="000000"/>
        </w:rPr>
        <w:t>sub-hierarch</w:t>
      </w:r>
      <w:r w:rsidR="005B5B0E">
        <w:rPr>
          <w:rFonts w:ascii="Times New Roman" w:hAnsi="Times New Roman" w:cs="Times New Roman"/>
          <w:color w:val="000000"/>
        </w:rPr>
        <w:t>ies in the one</w:t>
      </w:r>
      <w:r w:rsidRPr="00863BC3">
        <w:rPr>
          <w:rFonts w:ascii="Times New Roman" w:hAnsi="Times New Roman" w:cs="Times New Roman"/>
          <w:color w:val="000000"/>
        </w:rPr>
        <w:t xml:space="preserve"> provided by NCBI with the </w:t>
      </w:r>
      <w:r w:rsidR="005B5B0E">
        <w:rPr>
          <w:rFonts w:ascii="Times New Roman" w:hAnsi="Times New Roman" w:cs="Times New Roman"/>
          <w:color w:val="000000"/>
        </w:rPr>
        <w:t xml:space="preserve">corresponding </w:t>
      </w:r>
      <w:r w:rsidRPr="00863BC3">
        <w:rPr>
          <w:rFonts w:ascii="Times New Roman" w:hAnsi="Times New Roman" w:cs="Times New Roman"/>
          <w:color w:val="000000"/>
        </w:rPr>
        <w:t xml:space="preserve">more complete hierarchies provided by </w:t>
      </w:r>
      <w:r w:rsidR="005B5B0E">
        <w:rPr>
          <w:rFonts w:ascii="Times New Roman" w:hAnsi="Times New Roman" w:cs="Times New Roman"/>
          <w:color w:val="000000"/>
        </w:rPr>
        <w:t>other sources</w:t>
      </w:r>
      <w:r w:rsidRPr="00863BC3">
        <w:rPr>
          <w:rFonts w:ascii="Times New Roman" w:hAnsi="Times New Roman" w:cs="Times New Roman"/>
          <w:color w:val="000000"/>
        </w:rPr>
        <w:t xml:space="preserve">. Specifically, </w:t>
      </w:r>
      <w:r w:rsidR="00CE16D1">
        <w:rPr>
          <w:rFonts w:ascii="Times New Roman" w:hAnsi="Times New Roman" w:cs="Times New Roman"/>
          <w:color w:val="000000"/>
        </w:rPr>
        <w:t xml:space="preserve">we used </w:t>
      </w:r>
      <w:r w:rsidRPr="00863BC3">
        <w:rPr>
          <w:rFonts w:ascii="Times New Roman" w:hAnsi="Times New Roman" w:cs="Times New Roman"/>
          <w:color w:val="000000"/>
        </w:rPr>
        <w:t xml:space="preserve">TTO </w:t>
      </w:r>
      <w:r w:rsidR="00CE16D1">
        <w:rPr>
          <w:rFonts w:ascii="Times New Roman" w:hAnsi="Times New Roman" w:cs="Times New Roman"/>
          <w:color w:val="000000"/>
        </w:rPr>
        <w:t xml:space="preserve">to </w:t>
      </w:r>
      <w:r w:rsidRPr="00863BC3">
        <w:rPr>
          <w:rFonts w:ascii="Times New Roman" w:hAnsi="Times New Roman" w:cs="Times New Roman"/>
          <w:color w:val="000000"/>
        </w:rPr>
        <w:t>replace</w:t>
      </w:r>
      <w:r w:rsidR="00CE16D1">
        <w:rPr>
          <w:rFonts w:ascii="Times New Roman" w:hAnsi="Times New Roman" w:cs="Times New Roman"/>
          <w:color w:val="000000"/>
        </w:rPr>
        <w:t xml:space="preserve"> </w:t>
      </w:r>
      <w:r w:rsidRPr="00863BC3">
        <w:rPr>
          <w:rFonts w:ascii="Times New Roman" w:hAnsi="Times New Roman" w:cs="Times New Roman"/>
          <w:color w:val="000000"/>
        </w:rPr>
        <w:t>the NCBI taxonomy under the nodes ‘</w:t>
      </w:r>
      <w:proofErr w:type="spellStart"/>
      <w:r w:rsidRPr="00863BC3">
        <w:rPr>
          <w:rFonts w:ascii="Times New Roman" w:hAnsi="Times New Roman" w:cs="Times New Roman"/>
          <w:color w:val="000000"/>
        </w:rPr>
        <w:t>Actinopterygii</w:t>
      </w:r>
      <w:proofErr w:type="spellEnd"/>
      <w:r w:rsidRPr="00863BC3">
        <w:rPr>
          <w:rFonts w:ascii="Times New Roman" w:hAnsi="Times New Roman" w:cs="Times New Roman"/>
          <w:color w:val="000000"/>
        </w:rPr>
        <w:t>’ and ‘</w:t>
      </w:r>
      <w:proofErr w:type="spellStart"/>
      <w:r w:rsidRPr="00863BC3">
        <w:rPr>
          <w:rFonts w:ascii="Times New Roman" w:hAnsi="Times New Roman" w:cs="Times New Roman"/>
          <w:color w:val="000000"/>
        </w:rPr>
        <w:t>Chondrichthyes</w:t>
      </w:r>
      <w:proofErr w:type="spellEnd"/>
      <w:r w:rsidRPr="00863BC3">
        <w:rPr>
          <w:rFonts w:ascii="Times New Roman" w:hAnsi="Times New Roman" w:cs="Times New Roman"/>
          <w:color w:val="000000"/>
        </w:rPr>
        <w:t>’</w:t>
      </w:r>
      <w:r w:rsidR="00CE16D1">
        <w:rPr>
          <w:rFonts w:ascii="Times New Roman" w:hAnsi="Times New Roman" w:cs="Times New Roman"/>
          <w:color w:val="000000"/>
        </w:rPr>
        <w:t>, and we</w:t>
      </w:r>
      <w:r w:rsidRPr="00863BC3">
        <w:rPr>
          <w:rFonts w:ascii="Times New Roman" w:hAnsi="Times New Roman" w:cs="Times New Roman"/>
          <w:color w:val="000000"/>
        </w:rPr>
        <w:t xml:space="preserve"> replace</w:t>
      </w:r>
      <w:r w:rsidR="00CE16D1">
        <w:rPr>
          <w:rFonts w:ascii="Times New Roman" w:hAnsi="Times New Roman" w:cs="Times New Roman"/>
          <w:color w:val="000000"/>
        </w:rPr>
        <w:t>d the node</w:t>
      </w:r>
      <w:r w:rsidRPr="00863BC3">
        <w:rPr>
          <w:rFonts w:ascii="Times New Roman" w:hAnsi="Times New Roman" w:cs="Times New Roman"/>
          <w:color w:val="000000"/>
        </w:rPr>
        <w:t xml:space="preserve"> ‘Amphibia’ </w:t>
      </w:r>
      <w:r w:rsidR="00CE16D1">
        <w:rPr>
          <w:rFonts w:ascii="Times New Roman" w:hAnsi="Times New Roman" w:cs="Times New Roman"/>
          <w:color w:val="000000"/>
        </w:rPr>
        <w:t xml:space="preserve">and its descendants </w:t>
      </w:r>
      <w:r w:rsidRPr="00863BC3">
        <w:rPr>
          <w:rFonts w:ascii="Times New Roman" w:hAnsi="Times New Roman" w:cs="Times New Roman"/>
          <w:color w:val="000000"/>
        </w:rPr>
        <w:t xml:space="preserve">with content from </w:t>
      </w:r>
      <w:proofErr w:type="spellStart"/>
      <w:proofErr w:type="gram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w:t>
      </w:r>
      <w:proofErr w:type="gramEnd"/>
      <w:r w:rsidRPr="00863BC3">
        <w:rPr>
          <w:rFonts w:ascii="Times New Roman" w:hAnsi="Times New Roman" w:cs="Times New Roman"/>
          <w:color w:val="000000"/>
        </w:rPr>
        <w:t xml:space="preserve"> </w:t>
      </w:r>
    </w:p>
    <w:p w14:paraId="7011FABA" w14:textId="77777777" w:rsidR="00863BC3" w:rsidRPr="00863BC3" w:rsidRDefault="00863BC3" w:rsidP="00863BC3">
      <w:pPr>
        <w:rPr>
          <w:rFonts w:ascii="Times" w:eastAsia="Times New Roman" w:hAnsi="Times" w:cs="Times New Roman"/>
          <w:color w:val="000000"/>
          <w:sz w:val="27"/>
          <w:szCs w:val="27"/>
        </w:rPr>
      </w:pPr>
    </w:p>
    <w:p w14:paraId="4F1B40BC" w14:textId="29BA7838" w:rsidR="00863BC3" w:rsidRPr="00863BC3" w:rsidRDefault="00550595" w:rsidP="0090472B">
      <w:pPr>
        <w:ind w:left="180" w:right="100"/>
        <w:rPr>
          <w:rFonts w:ascii="Times" w:eastAsia="Times New Roman" w:hAnsi="Times" w:cs="Times New Roman"/>
          <w:color w:val="000000"/>
          <w:sz w:val="27"/>
          <w:szCs w:val="27"/>
        </w:rPr>
      </w:pPr>
      <w:r>
        <w:rPr>
          <w:rFonts w:ascii="Times New Roman" w:hAnsi="Times New Roman" w:cs="Times New Roman"/>
          <w:color w:val="000000"/>
        </w:rPr>
        <w:t>F</w:t>
      </w:r>
      <w:r w:rsidR="00863BC3" w:rsidRPr="00863BC3">
        <w:rPr>
          <w:rFonts w:ascii="Times New Roman" w:hAnsi="Times New Roman" w:cs="Times New Roman"/>
          <w:color w:val="000000"/>
        </w:rPr>
        <w:t>or integrati</w:t>
      </w:r>
      <w:r>
        <w:rPr>
          <w:rFonts w:ascii="Times New Roman" w:hAnsi="Times New Roman" w:cs="Times New Roman"/>
          <w:color w:val="000000"/>
        </w:rPr>
        <w:t xml:space="preserve">ng </w:t>
      </w:r>
      <w:r w:rsidR="00863BC3" w:rsidRPr="00863BC3">
        <w:rPr>
          <w:rFonts w:ascii="Times New Roman" w:hAnsi="Times New Roman" w:cs="Times New Roman"/>
          <w:color w:val="000000"/>
        </w:rPr>
        <w:t xml:space="preserve">the </w:t>
      </w:r>
      <w:proofErr w:type="spellStart"/>
      <w:r w:rsidR="00863BC3" w:rsidRPr="00863BC3">
        <w:rPr>
          <w:rFonts w:ascii="Times New Roman" w:hAnsi="Times New Roman" w:cs="Times New Roman"/>
          <w:color w:val="000000"/>
        </w:rPr>
        <w:t>PaleoDB</w:t>
      </w:r>
      <w:proofErr w:type="spellEnd"/>
      <w:r w:rsidR="00C77A77">
        <w:rPr>
          <w:rFonts w:ascii="Times New Roman" w:hAnsi="Times New Roman" w:cs="Times New Roman"/>
          <w:color w:val="000000"/>
        </w:rPr>
        <w:t>,</w:t>
      </w:r>
      <w:r>
        <w:rPr>
          <w:rFonts w:ascii="Times New Roman" w:hAnsi="Times New Roman" w:cs="Times New Roman"/>
          <w:color w:val="000000"/>
        </w:rPr>
        <w:t xml:space="preserve"> we took a</w:t>
      </w:r>
      <w:r w:rsidRPr="00863BC3">
        <w:rPr>
          <w:rFonts w:ascii="Times New Roman" w:hAnsi="Times New Roman" w:cs="Times New Roman"/>
          <w:color w:val="000000"/>
        </w:rPr>
        <w:t xml:space="preserve"> different approach</w:t>
      </w:r>
      <w:r w:rsidR="00863BC3" w:rsidRPr="00863BC3">
        <w:rPr>
          <w:rFonts w:ascii="Times New Roman" w:hAnsi="Times New Roman" w:cs="Times New Roman"/>
          <w:color w:val="000000"/>
        </w:rPr>
        <w:t xml:space="preserve"> </w:t>
      </w:r>
      <w:r>
        <w:rPr>
          <w:rFonts w:ascii="Times New Roman" w:hAnsi="Times New Roman" w:cs="Times New Roman"/>
          <w:color w:val="000000"/>
        </w:rPr>
        <w:t>because it</w:t>
      </w:r>
      <w:r w:rsidRPr="00863BC3">
        <w:rPr>
          <w:rFonts w:ascii="Times New Roman" w:hAnsi="Times New Roman" w:cs="Times New Roman"/>
          <w:color w:val="000000"/>
        </w:rPr>
        <w:t xml:space="preserve"> </w:t>
      </w:r>
      <w:r w:rsidR="00863BC3" w:rsidRPr="00863BC3">
        <w:rPr>
          <w:rFonts w:ascii="Times New Roman" w:hAnsi="Times New Roman" w:cs="Times New Roman"/>
          <w:color w:val="000000"/>
        </w:rPr>
        <w:t xml:space="preserve">required </w:t>
      </w:r>
      <w:r w:rsidR="0090472B">
        <w:rPr>
          <w:rFonts w:ascii="Times New Roman" w:hAnsi="Times New Roman" w:cs="Times New Roman"/>
          <w:color w:val="000000"/>
        </w:rPr>
        <w:t xml:space="preserve">first </w:t>
      </w:r>
      <w:r w:rsidR="0090472B" w:rsidRPr="00863BC3">
        <w:rPr>
          <w:rFonts w:ascii="Times New Roman" w:hAnsi="Times New Roman" w:cs="Times New Roman"/>
          <w:color w:val="000000"/>
        </w:rPr>
        <w:t>generating</w:t>
      </w:r>
      <w:r w:rsidR="00863BC3" w:rsidRPr="00863BC3">
        <w:rPr>
          <w:rFonts w:ascii="Times New Roman" w:hAnsi="Times New Roman" w:cs="Times New Roman"/>
          <w:color w:val="000000"/>
        </w:rPr>
        <w:t xml:space="preserve"> a separate taxonomy</w:t>
      </w:r>
      <w:r w:rsidR="00C77A77">
        <w:rPr>
          <w:rFonts w:ascii="Times New Roman" w:hAnsi="Times New Roman" w:cs="Times New Roman"/>
          <w:color w:val="000000"/>
        </w:rPr>
        <w:t xml:space="preserve"> that </w:t>
      </w:r>
      <w:r w:rsidR="00863BC3" w:rsidRPr="00863BC3">
        <w:rPr>
          <w:rFonts w:ascii="Times New Roman" w:hAnsi="Times New Roman" w:cs="Times New Roman"/>
          <w:color w:val="000000"/>
        </w:rPr>
        <w:t>was subsequently merged</w:t>
      </w:r>
      <w:r w:rsidR="00100DBB">
        <w:rPr>
          <w:rFonts w:ascii="Times New Roman" w:hAnsi="Times New Roman" w:cs="Times New Roman"/>
          <w:color w:val="000000"/>
        </w:rPr>
        <w:t xml:space="preserve"> with the VTO composed of NCBI with the grafted sections from </w:t>
      </w:r>
      <w:proofErr w:type="spellStart"/>
      <w:r w:rsidR="00100DBB">
        <w:rPr>
          <w:rFonts w:ascii="Times New Roman" w:hAnsi="Times New Roman" w:cs="Times New Roman"/>
          <w:color w:val="000000"/>
        </w:rPr>
        <w:t>Amphibiaweb</w:t>
      </w:r>
      <w:proofErr w:type="spellEnd"/>
      <w:r w:rsidR="00100DBB">
        <w:rPr>
          <w:rFonts w:ascii="Times New Roman" w:hAnsi="Times New Roman" w:cs="Times New Roman"/>
          <w:color w:val="000000"/>
        </w:rPr>
        <w:t xml:space="preserve"> and TTO</w:t>
      </w:r>
      <w:r w:rsidR="00863BC3" w:rsidRPr="00863BC3">
        <w:rPr>
          <w:rFonts w:ascii="Times New Roman" w:hAnsi="Times New Roman" w:cs="Times New Roman"/>
          <w:color w:val="000000"/>
        </w:rPr>
        <w:t xml:space="preserve">. Unlike the TTO or </w:t>
      </w:r>
      <w:proofErr w:type="spellStart"/>
      <w:r w:rsidR="00863BC3" w:rsidRPr="00863BC3">
        <w:rPr>
          <w:rFonts w:ascii="Times New Roman" w:hAnsi="Times New Roman" w:cs="Times New Roman"/>
          <w:color w:val="000000"/>
        </w:rPr>
        <w:t>AmphibiaWeb</w:t>
      </w:r>
      <w:proofErr w:type="spellEnd"/>
      <w:r w:rsidR="00863BC3" w:rsidRPr="00863BC3">
        <w:rPr>
          <w:rFonts w:ascii="Times New Roman" w:hAnsi="Times New Roman" w:cs="Times New Roman"/>
          <w:color w:val="000000"/>
        </w:rPr>
        <w:t xml:space="preserve">, the contributions of the </w:t>
      </w:r>
      <w:proofErr w:type="spellStart"/>
      <w:r w:rsidR="00863BC3" w:rsidRPr="00863BC3">
        <w:rPr>
          <w:rFonts w:ascii="Times New Roman" w:hAnsi="Times New Roman" w:cs="Times New Roman"/>
          <w:color w:val="000000"/>
        </w:rPr>
        <w:t>PaleoDB</w:t>
      </w:r>
      <w:proofErr w:type="spellEnd"/>
      <w:r w:rsidR="00863BC3" w:rsidRPr="00863BC3">
        <w:rPr>
          <w:rFonts w:ascii="Times New Roman" w:hAnsi="Times New Roman" w:cs="Times New Roman"/>
          <w:color w:val="000000"/>
        </w:rPr>
        <w:t xml:space="preserve"> are not restricted to a single </w:t>
      </w:r>
      <w:r>
        <w:rPr>
          <w:rFonts w:ascii="Times New Roman" w:hAnsi="Times New Roman" w:cs="Times New Roman"/>
          <w:color w:val="000000"/>
        </w:rPr>
        <w:t>subgroup</w:t>
      </w:r>
      <w:r w:rsidRPr="00863BC3">
        <w:rPr>
          <w:rFonts w:ascii="Times New Roman" w:hAnsi="Times New Roman" w:cs="Times New Roman"/>
          <w:color w:val="000000"/>
        </w:rPr>
        <w:t xml:space="preserve"> </w:t>
      </w:r>
      <w:r w:rsidR="00863BC3" w:rsidRPr="00863BC3">
        <w:rPr>
          <w:rFonts w:ascii="Times New Roman" w:hAnsi="Times New Roman" w:cs="Times New Roman"/>
          <w:color w:val="000000"/>
        </w:rPr>
        <w:t xml:space="preserve">of the hierarchy, but are scattered across the entire topology. We approached </w:t>
      </w:r>
      <w:proofErr w:type="spellStart"/>
      <w:r w:rsidR="00863BC3" w:rsidRPr="00863BC3">
        <w:rPr>
          <w:rFonts w:ascii="Times New Roman" w:hAnsi="Times New Roman" w:cs="Times New Roman"/>
          <w:color w:val="000000"/>
        </w:rPr>
        <w:t>PaleoDB’s</w:t>
      </w:r>
      <w:proofErr w:type="spellEnd"/>
      <w:r w:rsidR="00863BC3" w:rsidRPr="00863BC3">
        <w:rPr>
          <w:rFonts w:ascii="Times New Roman" w:hAnsi="Times New Roman" w:cs="Times New Roman"/>
          <w:color w:val="000000"/>
        </w:rPr>
        <w:t xml:space="preserve"> taxonomic information as if it lacked a common root and then added each taxon to the </w:t>
      </w:r>
      <w:r w:rsidR="00100DBB">
        <w:rPr>
          <w:rFonts w:ascii="Times New Roman" w:hAnsi="Times New Roman" w:cs="Times New Roman"/>
          <w:color w:val="000000"/>
        </w:rPr>
        <w:t>lowest ranking existing node</w:t>
      </w:r>
      <w:r w:rsidR="00863BC3" w:rsidRPr="00863BC3">
        <w:rPr>
          <w:rFonts w:ascii="Times New Roman" w:hAnsi="Times New Roman" w:cs="Times New Roman"/>
          <w:color w:val="000000"/>
        </w:rPr>
        <w:t xml:space="preserve"> within the VTO tree, followed by splic</w:t>
      </w:r>
      <w:r>
        <w:rPr>
          <w:rFonts w:ascii="Times New Roman" w:hAnsi="Times New Roman" w:cs="Times New Roman"/>
          <w:color w:val="000000"/>
        </w:rPr>
        <w:t>ing</w:t>
      </w:r>
      <w:r w:rsidR="00863BC3" w:rsidRPr="00863BC3">
        <w:rPr>
          <w:rFonts w:ascii="Times New Roman" w:hAnsi="Times New Roman" w:cs="Times New Roman"/>
          <w:color w:val="000000"/>
        </w:rPr>
        <w:t xml:space="preserve"> out invalid taxa</w:t>
      </w:r>
      <w:r w:rsidR="00100DBB">
        <w:rPr>
          <w:rFonts w:ascii="Times New Roman" w:hAnsi="Times New Roman" w:cs="Times New Roman"/>
          <w:color w:val="000000"/>
        </w:rPr>
        <w:t xml:space="preserve"> (as stated in </w:t>
      </w:r>
      <w:proofErr w:type="spellStart"/>
      <w:r w:rsidR="00100DBB">
        <w:rPr>
          <w:rFonts w:ascii="Times New Roman" w:hAnsi="Times New Roman" w:cs="Times New Roman"/>
          <w:color w:val="000000"/>
        </w:rPr>
        <w:t>PaleoDB</w:t>
      </w:r>
      <w:proofErr w:type="spellEnd"/>
      <w:r w:rsidR="00100DBB">
        <w:rPr>
          <w:rFonts w:ascii="Times New Roman" w:hAnsi="Times New Roman" w:cs="Times New Roman"/>
          <w:color w:val="000000"/>
        </w:rPr>
        <w:t>)</w:t>
      </w:r>
      <w:r>
        <w:rPr>
          <w:rFonts w:ascii="Times New Roman" w:hAnsi="Times New Roman" w:cs="Times New Roman"/>
          <w:color w:val="000000"/>
        </w:rPr>
        <w:t xml:space="preserve"> in a post-processing step</w:t>
      </w:r>
      <w:r w:rsidR="00863BC3" w:rsidRPr="00863BC3">
        <w:rPr>
          <w:rFonts w:ascii="Times New Roman" w:hAnsi="Times New Roman" w:cs="Times New Roman"/>
          <w:color w:val="000000"/>
        </w:rPr>
        <w:t xml:space="preserve">. This </w:t>
      </w:r>
      <w:r w:rsidR="00100DBB">
        <w:rPr>
          <w:rFonts w:ascii="Times New Roman" w:hAnsi="Times New Roman" w:cs="Times New Roman"/>
          <w:color w:val="000000"/>
        </w:rPr>
        <w:t xml:space="preserve">can </w:t>
      </w:r>
      <w:r w:rsidR="00863BC3" w:rsidRPr="00863BC3">
        <w:rPr>
          <w:rFonts w:ascii="Times New Roman" w:hAnsi="Times New Roman" w:cs="Times New Roman"/>
          <w:color w:val="000000"/>
        </w:rPr>
        <w:t>lead to taxa lacking parents in the hierarchy.</w:t>
      </w:r>
      <w:del w:id="15" w:author="Nizar Ibrahim" w:date="2013-05-08T13:43:00Z">
        <w:r w:rsidR="00863BC3" w:rsidRPr="00863BC3" w:rsidDel="00472601">
          <w:rPr>
            <w:rFonts w:ascii="Times New Roman" w:hAnsi="Times New Roman" w:cs="Times New Roman"/>
            <w:color w:val="000000"/>
          </w:rPr>
          <w:delText xml:space="preserve"> </w:delText>
        </w:r>
      </w:del>
      <w:r w:rsidR="00863BC3" w:rsidRPr="00863BC3">
        <w:rPr>
          <w:rFonts w:ascii="Times New Roman" w:hAnsi="Times New Roman" w:cs="Times New Roman"/>
          <w:color w:val="000000"/>
        </w:rPr>
        <w:t xml:space="preserve"> We treated such taxa by simply attaching them to the root, </w:t>
      </w:r>
      <w:r w:rsidR="004C2175">
        <w:rPr>
          <w:rFonts w:ascii="Times New Roman" w:hAnsi="Times New Roman" w:cs="Times New Roman"/>
          <w:color w:val="000000"/>
        </w:rPr>
        <w:t xml:space="preserve">from where curators can </w:t>
      </w:r>
      <w:r w:rsidR="00863BC3" w:rsidRPr="00863BC3">
        <w:rPr>
          <w:rFonts w:ascii="Times New Roman" w:hAnsi="Times New Roman" w:cs="Times New Roman"/>
          <w:color w:val="000000"/>
        </w:rPr>
        <w:t xml:space="preserve">subsequently </w:t>
      </w:r>
      <w:proofErr w:type="spellStart"/>
      <w:r w:rsidR="00863BC3" w:rsidRPr="00863BC3">
        <w:rPr>
          <w:rFonts w:ascii="Times New Roman" w:hAnsi="Times New Roman" w:cs="Times New Roman"/>
          <w:color w:val="000000"/>
        </w:rPr>
        <w:t>regraft</w:t>
      </w:r>
      <w:proofErr w:type="spellEnd"/>
      <w:r w:rsidR="004C2175">
        <w:rPr>
          <w:rFonts w:ascii="Times New Roman" w:hAnsi="Times New Roman" w:cs="Times New Roman"/>
          <w:color w:val="000000"/>
        </w:rPr>
        <w:t xml:space="preserve"> them</w:t>
      </w:r>
      <w:r w:rsidR="00863BC3" w:rsidRPr="00863BC3">
        <w:rPr>
          <w:rFonts w:ascii="Times New Roman" w:hAnsi="Times New Roman" w:cs="Times New Roman"/>
          <w:color w:val="000000"/>
        </w:rPr>
        <w:t xml:space="preserve">. </w:t>
      </w:r>
      <w:proofErr w:type="spellStart"/>
      <w:r w:rsidR="00863BC3" w:rsidRPr="00863BC3">
        <w:rPr>
          <w:rFonts w:ascii="Times New Roman" w:hAnsi="Times New Roman" w:cs="Times New Roman"/>
          <w:color w:val="000000"/>
        </w:rPr>
        <w:t>PaleoDB</w:t>
      </w:r>
      <w:proofErr w:type="spellEnd"/>
      <w:r w:rsidR="00863BC3" w:rsidRPr="00863BC3">
        <w:rPr>
          <w:rFonts w:ascii="Times New Roman" w:hAnsi="Times New Roman" w:cs="Times New Roman"/>
          <w:color w:val="000000"/>
        </w:rPr>
        <w:t xml:space="preserve"> also includes taxonomically invalid names and names associated with non-diagnostic material for biological species identification (e.g., </w:t>
      </w:r>
      <w:ins w:id="16" w:author="Nizar Ibrahim" w:date="2013-05-08T13:44:00Z">
        <w:r w:rsidR="00472601">
          <w:rPr>
            <w:rFonts w:ascii="Times New Roman" w:hAnsi="Times New Roman" w:cs="Times New Roman"/>
            <w:color w:val="000000"/>
          </w:rPr>
          <w:t xml:space="preserve">trace </w:t>
        </w:r>
      </w:ins>
      <w:del w:id="17" w:author="Nizar Ibrahim" w:date="2013-05-08T13:44:00Z">
        <w:r w:rsidR="00863BC3" w:rsidRPr="00863BC3" w:rsidDel="00472601">
          <w:rPr>
            <w:rFonts w:ascii="Times New Roman" w:hAnsi="Times New Roman" w:cs="Times New Roman"/>
            <w:color w:val="000000"/>
          </w:rPr>
          <w:delText xml:space="preserve">track </w:delText>
        </w:r>
      </w:del>
      <w:r w:rsidR="00863BC3" w:rsidRPr="00863BC3">
        <w:rPr>
          <w:rFonts w:ascii="Times New Roman" w:hAnsi="Times New Roman" w:cs="Times New Roman"/>
          <w:color w:val="000000"/>
        </w:rPr>
        <w:t>fossils</w:t>
      </w:r>
      <w:ins w:id="18" w:author="Nizar Ibrahim" w:date="2013-05-08T13:44:00Z">
        <w:r w:rsidR="00472601">
          <w:rPr>
            <w:rFonts w:ascii="Times New Roman" w:hAnsi="Times New Roman" w:cs="Times New Roman"/>
            <w:color w:val="000000"/>
          </w:rPr>
          <w:t xml:space="preserve"> or</w:t>
        </w:r>
      </w:ins>
      <w:del w:id="19" w:author="Nizar Ibrahim" w:date="2013-05-08T13:44:00Z">
        <w:r w:rsidR="00863BC3" w:rsidRPr="00863BC3" w:rsidDel="00472601">
          <w:rPr>
            <w:rFonts w:ascii="Times New Roman" w:hAnsi="Times New Roman" w:cs="Times New Roman"/>
            <w:color w:val="000000"/>
          </w:rPr>
          <w:delText>, taxa based solely on teeth,</w:delText>
        </w:r>
      </w:del>
      <w:r w:rsidR="00863BC3" w:rsidRPr="00863BC3">
        <w:rPr>
          <w:rFonts w:ascii="Times New Roman" w:hAnsi="Times New Roman" w:cs="Times New Roman"/>
          <w:color w:val="000000"/>
        </w:rPr>
        <w:t xml:space="preserve"> </w:t>
      </w:r>
      <w:proofErr w:type="spellStart"/>
      <w:ins w:id="20" w:author="Nizar Ibrahim" w:date="2013-05-08T13:44:00Z">
        <w:r w:rsidR="00472601">
          <w:rPr>
            <w:rFonts w:ascii="Times New Roman" w:hAnsi="Times New Roman" w:cs="Times New Roman"/>
            <w:color w:val="000000"/>
          </w:rPr>
          <w:t>ootaxa</w:t>
        </w:r>
        <w:proofErr w:type="spellEnd"/>
        <w:r w:rsidR="00472601">
          <w:rPr>
            <w:rFonts w:ascii="Times New Roman" w:hAnsi="Times New Roman" w:cs="Times New Roman"/>
            <w:color w:val="000000"/>
          </w:rPr>
          <w:t xml:space="preserve"> </w:t>
        </w:r>
      </w:ins>
      <w:del w:id="21" w:author="Nizar Ibrahim" w:date="2013-05-08T13:44:00Z">
        <w:r w:rsidR="00863BC3" w:rsidRPr="00863BC3" w:rsidDel="00472601">
          <w:rPr>
            <w:rFonts w:ascii="Times New Roman" w:hAnsi="Times New Roman" w:cs="Times New Roman"/>
            <w:color w:val="000000"/>
          </w:rPr>
          <w:delText>eggshell or scales</w:delText>
        </w:r>
      </w:del>
      <w:r w:rsidR="00863BC3" w:rsidRPr="00863BC3">
        <w:rPr>
          <w:rFonts w:ascii="Times New Roman" w:hAnsi="Times New Roman" w:cs="Times New Roman"/>
          <w:color w:val="000000"/>
        </w:rPr>
        <w:t>). These were obsoleted based on both expert input and details from the literature. Reasons for obsolescence were recorded in the “comment” annotation in the VTO.</w:t>
      </w:r>
      <w:r w:rsidR="00863BC3" w:rsidRPr="00863BC3">
        <w:rPr>
          <w:rFonts w:ascii="Times" w:eastAsia="Times New Roman" w:hAnsi="Times" w:cs="Times New Roman"/>
          <w:color w:val="000000"/>
          <w:sz w:val="27"/>
          <w:szCs w:val="27"/>
        </w:rPr>
        <w:br/>
      </w:r>
    </w:p>
    <w:p w14:paraId="638F48FB" w14:textId="2693E784" w:rsidR="00863BC3" w:rsidRDefault="00863BC3" w:rsidP="00863BC3">
      <w:pPr>
        <w:ind w:left="180"/>
        <w:outlineLvl w:val="2"/>
        <w:rPr>
          <w:rFonts w:ascii="Times New Roman" w:eastAsia="Times New Roman" w:hAnsi="Times New Roman" w:cs="Times New Roman"/>
          <w:b/>
          <w:bCs/>
          <w:color w:val="000000"/>
        </w:rPr>
      </w:pPr>
      <w:r w:rsidRPr="00863BC3">
        <w:rPr>
          <w:rFonts w:ascii="Times New Roman" w:eastAsia="Times New Roman" w:hAnsi="Times New Roman" w:cs="Times New Roman"/>
          <w:b/>
          <w:bCs/>
          <w:color w:val="000000"/>
        </w:rPr>
        <w:t>VTO model</w:t>
      </w:r>
      <w:r w:rsidR="006216A0">
        <w:rPr>
          <w:rFonts w:ascii="Times New Roman" w:eastAsia="Times New Roman" w:hAnsi="Times New Roman" w:cs="Times New Roman"/>
          <w:b/>
          <w:bCs/>
          <w:color w:val="000000"/>
        </w:rPr>
        <w:t>ing pattern</w:t>
      </w:r>
    </w:p>
    <w:p w14:paraId="6F1E8168" w14:textId="77777777" w:rsidR="009506E5" w:rsidRPr="00863BC3" w:rsidRDefault="009506E5" w:rsidP="00863BC3">
      <w:pPr>
        <w:ind w:left="180"/>
        <w:outlineLvl w:val="2"/>
        <w:rPr>
          <w:rFonts w:ascii="Times" w:eastAsia="Times New Roman" w:hAnsi="Times" w:cs="Times New Roman"/>
          <w:b/>
          <w:bCs/>
          <w:color w:val="000000"/>
          <w:sz w:val="27"/>
          <w:szCs w:val="27"/>
        </w:rPr>
      </w:pPr>
    </w:p>
    <w:p w14:paraId="39BE81D9" w14:textId="71A2B91C" w:rsidR="009506E5" w:rsidRDefault="00863BC3" w:rsidP="00863BC3">
      <w:pPr>
        <w:ind w:left="180" w:right="100"/>
        <w:rPr>
          <w:rFonts w:ascii="Times New Roman" w:hAnsi="Times New Roman" w:cs="Times New Roman"/>
          <w:color w:val="000000"/>
        </w:rPr>
      </w:pPr>
      <w:r w:rsidRPr="00863BC3">
        <w:rPr>
          <w:rFonts w:ascii="Times New Roman" w:hAnsi="Times New Roman" w:cs="Times New Roman"/>
          <w:color w:val="000000"/>
        </w:rPr>
        <w:t xml:space="preserve">The VTO uses </w:t>
      </w:r>
      <w:r w:rsidR="006216A0">
        <w:rPr>
          <w:rFonts w:ascii="Times New Roman" w:hAnsi="Times New Roman" w:cs="Times New Roman"/>
          <w:color w:val="000000"/>
        </w:rPr>
        <w:t xml:space="preserve">the same </w:t>
      </w:r>
      <w:r w:rsidRPr="00863BC3">
        <w:rPr>
          <w:rFonts w:ascii="Times New Roman" w:hAnsi="Times New Roman" w:cs="Times New Roman"/>
          <w:color w:val="000000"/>
        </w:rPr>
        <w:t xml:space="preserve">modeling pattern </w:t>
      </w:r>
      <w:r w:rsidR="006216A0">
        <w:rPr>
          <w:rFonts w:ascii="Times New Roman" w:hAnsi="Times New Roman" w:cs="Times New Roman"/>
          <w:color w:val="000000"/>
        </w:rPr>
        <w:t xml:space="preserve">as </w:t>
      </w:r>
      <w:ins w:id="22" w:author="Nizar Ibrahim" w:date="2013-05-08T13:46:00Z">
        <w:r w:rsidR="00472601">
          <w:rPr>
            <w:rFonts w:ascii="Times New Roman" w:hAnsi="Times New Roman" w:cs="Times New Roman"/>
            <w:color w:val="000000"/>
          </w:rPr>
          <w:t xml:space="preserve">that </w:t>
        </w:r>
      </w:ins>
      <w:r w:rsidR="006216A0">
        <w:rPr>
          <w:rFonts w:ascii="Times New Roman" w:hAnsi="Times New Roman" w:cs="Times New Roman"/>
          <w:color w:val="000000"/>
        </w:rPr>
        <w:t xml:space="preserve">used </w:t>
      </w:r>
      <w:r w:rsidRPr="00863BC3">
        <w:rPr>
          <w:rFonts w:ascii="Times New Roman" w:hAnsi="Times New Roman" w:cs="Times New Roman"/>
          <w:color w:val="000000"/>
        </w:rPr>
        <w:t xml:space="preserve">by C. </w:t>
      </w:r>
      <w:proofErr w:type="spellStart"/>
      <w:r w:rsidRPr="00863BC3">
        <w:rPr>
          <w:rFonts w:ascii="Times New Roman" w:hAnsi="Times New Roman" w:cs="Times New Roman"/>
          <w:color w:val="000000"/>
        </w:rPr>
        <w:t>Mungall</w:t>
      </w:r>
      <w:proofErr w:type="spellEnd"/>
      <w:r w:rsidRPr="00863BC3">
        <w:rPr>
          <w:rFonts w:ascii="Times New Roman" w:hAnsi="Times New Roman" w:cs="Times New Roman"/>
          <w:color w:val="000000"/>
        </w:rPr>
        <w:t xml:space="preserve"> for rendering the NCBI taxonomy in OBO format</w:t>
      </w:r>
      <w:r w:rsidR="006216A0">
        <w:rPr>
          <w:rFonts w:ascii="Times New Roman" w:hAnsi="Times New Roman" w:cs="Times New Roman"/>
          <w:color w:val="000000"/>
        </w:rPr>
        <w:t>, from which it is</w:t>
      </w:r>
      <w:r w:rsidRPr="00863BC3">
        <w:rPr>
          <w:rFonts w:ascii="Times New Roman" w:hAnsi="Times New Roman" w:cs="Times New Roman"/>
          <w:color w:val="000000"/>
        </w:rPr>
        <w:t xml:space="preserve"> convert</w:t>
      </w:r>
      <w:r w:rsidR="006216A0">
        <w:rPr>
          <w:rFonts w:ascii="Times New Roman" w:hAnsi="Times New Roman" w:cs="Times New Roman"/>
          <w:color w:val="000000"/>
        </w:rPr>
        <w:t>ed</w:t>
      </w:r>
      <w:r w:rsidRPr="00863BC3">
        <w:rPr>
          <w:rFonts w:ascii="Times New Roman" w:hAnsi="Times New Roman" w:cs="Times New Roman"/>
          <w:color w:val="000000"/>
        </w:rPr>
        <w:t xml:space="preserve"> to OWL (http://purl.obolibrary.org/obo/ncbitaxon.owl). </w:t>
      </w:r>
      <w:r w:rsidR="006216A0">
        <w:rPr>
          <w:rFonts w:ascii="Times New Roman" w:hAnsi="Times New Roman" w:cs="Times New Roman"/>
          <w:color w:val="000000"/>
        </w:rPr>
        <w:t xml:space="preserve">In this </w:t>
      </w:r>
      <w:r w:rsidRPr="00863BC3">
        <w:rPr>
          <w:rFonts w:ascii="Times New Roman" w:hAnsi="Times New Roman" w:cs="Times New Roman"/>
          <w:color w:val="000000"/>
        </w:rPr>
        <w:t>pattern</w:t>
      </w:r>
      <w:r w:rsidR="006216A0">
        <w:rPr>
          <w:rFonts w:ascii="Times New Roman" w:hAnsi="Times New Roman" w:cs="Times New Roman"/>
          <w:color w:val="000000"/>
        </w:rPr>
        <w:t xml:space="preserve">, </w:t>
      </w:r>
      <w:r w:rsidRPr="00863BC3">
        <w:rPr>
          <w:rFonts w:ascii="Times New Roman" w:hAnsi="Times New Roman" w:cs="Times New Roman"/>
          <w:color w:val="000000"/>
        </w:rPr>
        <w:t xml:space="preserve">each taxon </w:t>
      </w:r>
      <w:r w:rsidR="006216A0">
        <w:rPr>
          <w:rFonts w:ascii="Times New Roman" w:hAnsi="Times New Roman" w:cs="Times New Roman"/>
          <w:color w:val="000000"/>
        </w:rPr>
        <w:t xml:space="preserve">is modeled </w:t>
      </w:r>
      <w:r w:rsidRPr="00863BC3">
        <w:rPr>
          <w:rFonts w:ascii="Times New Roman" w:hAnsi="Times New Roman" w:cs="Times New Roman"/>
          <w:color w:val="000000"/>
        </w:rPr>
        <w:t xml:space="preserve">as an ontological class, and ranks </w:t>
      </w:r>
      <w:r w:rsidR="006216A0">
        <w:rPr>
          <w:rFonts w:ascii="Times New Roman" w:hAnsi="Times New Roman" w:cs="Times New Roman"/>
          <w:color w:val="000000"/>
        </w:rPr>
        <w:t>are assigned to</w:t>
      </w:r>
      <w:r w:rsidR="006216A0" w:rsidRPr="00863BC3">
        <w:rPr>
          <w:rFonts w:ascii="Times New Roman" w:hAnsi="Times New Roman" w:cs="Times New Roman"/>
          <w:color w:val="000000"/>
        </w:rPr>
        <w:t xml:space="preserve"> </w:t>
      </w:r>
      <w:r w:rsidRPr="00863BC3">
        <w:rPr>
          <w:rFonts w:ascii="Times New Roman" w:hAnsi="Times New Roman" w:cs="Times New Roman"/>
          <w:color w:val="000000"/>
        </w:rPr>
        <w:t>tax</w:t>
      </w:r>
      <w:r w:rsidR="006216A0">
        <w:rPr>
          <w:rFonts w:ascii="Times New Roman" w:hAnsi="Times New Roman" w:cs="Times New Roman"/>
          <w:color w:val="000000"/>
        </w:rPr>
        <w:t>on classes</w:t>
      </w:r>
      <w:r w:rsidRPr="00863BC3">
        <w:rPr>
          <w:rFonts w:ascii="Times New Roman" w:hAnsi="Times New Roman" w:cs="Times New Roman"/>
          <w:color w:val="000000"/>
        </w:rPr>
        <w:t xml:space="preserve"> using the ‘</w:t>
      </w:r>
      <w:proofErr w:type="spellStart"/>
      <w:r w:rsidRPr="00863BC3">
        <w:rPr>
          <w:rFonts w:ascii="Times New Roman" w:hAnsi="Times New Roman" w:cs="Times New Roman"/>
          <w:color w:val="000000"/>
        </w:rPr>
        <w:t>has_rank</w:t>
      </w:r>
      <w:proofErr w:type="spellEnd"/>
      <w:r w:rsidRPr="00863BC3">
        <w:rPr>
          <w:rFonts w:ascii="Times New Roman" w:hAnsi="Times New Roman" w:cs="Times New Roman"/>
          <w:color w:val="000000"/>
        </w:rPr>
        <w:t xml:space="preserve">’ annotation property (declared in a separate taxonomic rank vocabulary, </w:t>
      </w:r>
      <w:r w:rsidR="006216A0">
        <w:rPr>
          <w:rFonts w:ascii="Times New Roman" w:hAnsi="Times New Roman" w:cs="Times New Roman"/>
          <w:color w:val="000000"/>
        </w:rPr>
        <w:t xml:space="preserve">see </w:t>
      </w:r>
      <w:r w:rsidRPr="00863BC3">
        <w:rPr>
          <w:rFonts w:ascii="Times New Roman" w:hAnsi="Times New Roman" w:cs="Times New Roman"/>
          <w:color w:val="000000"/>
        </w:rPr>
        <w:t>below).</w:t>
      </w:r>
    </w:p>
    <w:p w14:paraId="0AEFB97A" w14:textId="5C882C76" w:rsidR="00863BC3" w:rsidRPr="00863BC3" w:rsidRDefault="00863BC3" w:rsidP="00863BC3">
      <w:pPr>
        <w:ind w:left="180" w:right="100"/>
        <w:rPr>
          <w:rFonts w:ascii="Times" w:hAnsi="Times" w:cs="Times New Roman"/>
          <w:color w:val="000000"/>
          <w:sz w:val="27"/>
          <w:szCs w:val="27"/>
        </w:rPr>
      </w:pPr>
      <w:r w:rsidRPr="00863BC3">
        <w:rPr>
          <w:rFonts w:ascii="Times New Roman" w:hAnsi="Times New Roman" w:cs="Times New Roman"/>
          <w:color w:val="000000"/>
        </w:rPr>
        <w:t xml:space="preserve">  </w:t>
      </w:r>
    </w:p>
    <w:p w14:paraId="4509CF85" w14:textId="77777777" w:rsidR="009506E5" w:rsidRPr="00863BC3" w:rsidRDefault="009506E5" w:rsidP="009506E5">
      <w:pPr>
        <w:ind w:left="18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Taxonomic rank vocabulary</w:t>
      </w:r>
      <w:r w:rsidRPr="00863BC3">
        <w:rPr>
          <w:rFonts w:ascii="Times" w:eastAsia="Times New Roman" w:hAnsi="Times" w:cs="Times New Roman"/>
          <w:color w:val="000000"/>
          <w:sz w:val="27"/>
          <w:szCs w:val="27"/>
        </w:rPr>
        <w:br/>
      </w:r>
    </w:p>
    <w:p w14:paraId="246B0C2B" w14:textId="33EBC80D" w:rsidR="009506E5" w:rsidRPr="00863BC3" w:rsidRDefault="009506E5" w:rsidP="009506E5">
      <w:pPr>
        <w:ind w:left="180" w:right="90"/>
        <w:rPr>
          <w:rFonts w:ascii="Times" w:hAnsi="Times" w:cs="Times New Roman"/>
          <w:color w:val="000000"/>
          <w:sz w:val="27"/>
          <w:szCs w:val="27"/>
        </w:rPr>
      </w:pPr>
      <w:r>
        <w:rPr>
          <w:rFonts w:ascii="Times New Roman" w:hAnsi="Times New Roman" w:cs="Times New Roman"/>
          <w:color w:val="000000"/>
        </w:rPr>
        <w:t>In order to have a consolidated vocabulary to annotate taxon terms with their taxonomic rank, w</w:t>
      </w:r>
      <w:r w:rsidRPr="00863BC3">
        <w:rPr>
          <w:rFonts w:ascii="Times New Roman" w:hAnsi="Times New Roman" w:cs="Times New Roman"/>
          <w:color w:val="000000"/>
        </w:rPr>
        <w:t xml:space="preserve">e constructed a new vocabulary of taxonomic </w:t>
      </w:r>
      <w:r>
        <w:rPr>
          <w:rFonts w:ascii="Times New Roman" w:hAnsi="Times New Roman" w:cs="Times New Roman"/>
          <w:color w:val="000000"/>
        </w:rPr>
        <w:t xml:space="preserve">rank </w:t>
      </w:r>
      <w:r w:rsidRPr="00863BC3">
        <w:rPr>
          <w:rFonts w:ascii="Times New Roman" w:hAnsi="Times New Roman" w:cs="Times New Roman"/>
          <w:color w:val="000000"/>
        </w:rPr>
        <w:t>terms, the Taxon Rank vocabulary (</w:t>
      </w:r>
      <w:hyperlink r:id="rId25" w:history="1">
        <w:r w:rsidRPr="00863BC3">
          <w:rPr>
            <w:rFonts w:ascii="Times New Roman" w:hAnsi="Times New Roman" w:cs="Times New Roman"/>
            <w:color w:val="000000"/>
            <w:u w:val="single"/>
          </w:rPr>
          <w:t>http://purl.obolibrary.org/obo/taxrank.owl</w:t>
        </w:r>
      </w:hyperlink>
      <w:r w:rsidRPr="00863BC3">
        <w:rPr>
          <w:rFonts w:ascii="Times New Roman" w:hAnsi="Times New Roman" w:cs="Times New Roman"/>
          <w:color w:val="000000"/>
        </w:rPr>
        <w:t>)</w:t>
      </w:r>
      <w:r>
        <w:rPr>
          <w:rFonts w:ascii="Times New Roman" w:hAnsi="Times New Roman" w:cs="Times New Roman"/>
          <w:color w:val="000000"/>
        </w:rPr>
        <w:t xml:space="preserve">. The vocabulary </w:t>
      </w:r>
      <w:r w:rsidRPr="00863BC3">
        <w:rPr>
          <w:rFonts w:ascii="Times New Roman" w:hAnsi="Times New Roman" w:cs="Times New Roman"/>
          <w:color w:val="000000"/>
        </w:rPr>
        <w:t xml:space="preserve">augments the rank terms used by the NCBI taxonomy with those proposed in the Biodiversity Information Standards (TDWG) </w:t>
      </w:r>
      <w:proofErr w:type="spellStart"/>
      <w:r w:rsidRPr="00863BC3">
        <w:rPr>
          <w:rFonts w:ascii="Times New Roman" w:hAnsi="Times New Roman" w:cs="Times New Roman"/>
          <w:color w:val="000000"/>
        </w:rPr>
        <w:t>TaxonRank</w:t>
      </w:r>
      <w:proofErr w:type="spellEnd"/>
      <w:r w:rsidRPr="00863BC3">
        <w:rPr>
          <w:rFonts w:ascii="Times New Roman" w:hAnsi="Times New Roman" w:cs="Times New Roman"/>
          <w:color w:val="000000"/>
        </w:rPr>
        <w:t xml:space="preserve"> vocabulary (http://rs.tdwg.org/ontology/voc/TaxonRank). The resulting vocabulary contains 59 terms and links back to the corresponding terms in the source vocabularies. </w:t>
      </w:r>
      <w:r>
        <w:rPr>
          <w:rFonts w:ascii="Times New Roman" w:hAnsi="Times New Roman" w:cs="Times New Roman"/>
          <w:color w:val="000000"/>
        </w:rPr>
        <w:t>We m</w:t>
      </w:r>
      <w:r w:rsidRPr="00863BC3">
        <w:rPr>
          <w:rFonts w:ascii="Times New Roman" w:hAnsi="Times New Roman" w:cs="Times New Roman"/>
          <w:color w:val="000000"/>
        </w:rPr>
        <w:t>aintain the vocabulary separate</w:t>
      </w:r>
      <w:r>
        <w:rPr>
          <w:rFonts w:ascii="Times New Roman" w:hAnsi="Times New Roman" w:cs="Times New Roman"/>
          <w:color w:val="000000"/>
        </w:rPr>
        <w:t>ly</w:t>
      </w:r>
      <w:r w:rsidRPr="00863BC3">
        <w:rPr>
          <w:rFonts w:ascii="Times New Roman" w:hAnsi="Times New Roman" w:cs="Times New Roman"/>
          <w:color w:val="000000"/>
        </w:rPr>
        <w:t xml:space="preserve"> </w:t>
      </w:r>
      <w:r>
        <w:rPr>
          <w:rFonts w:ascii="Times New Roman" w:hAnsi="Times New Roman" w:cs="Times New Roman"/>
          <w:color w:val="000000"/>
        </w:rPr>
        <w:t>from VTO to</w:t>
      </w:r>
      <w:r w:rsidRPr="00863BC3">
        <w:rPr>
          <w:rFonts w:ascii="Times New Roman" w:hAnsi="Times New Roman" w:cs="Times New Roman"/>
          <w:color w:val="000000"/>
        </w:rPr>
        <w:t xml:space="preserve"> promote reuse by other projects.</w:t>
      </w:r>
    </w:p>
    <w:p w14:paraId="22800C3D" w14:textId="77777777" w:rsidR="00C5241D" w:rsidRDefault="00C5241D" w:rsidP="00863BC3">
      <w:pPr>
        <w:spacing w:before="90" w:after="90"/>
        <w:ind w:left="180" w:right="90"/>
        <w:rPr>
          <w:rFonts w:ascii="Times New Roman" w:hAnsi="Times New Roman" w:cs="Times New Roman"/>
          <w:b/>
          <w:bCs/>
          <w:iCs/>
          <w:color w:val="000000"/>
        </w:rPr>
      </w:pPr>
    </w:p>
    <w:p w14:paraId="27449E4C" w14:textId="77777777"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b/>
          <w:bCs/>
          <w:iCs/>
          <w:color w:val="000000"/>
        </w:rPr>
        <w:t>Synonyms</w:t>
      </w:r>
    </w:p>
    <w:p w14:paraId="0E7985DB" w14:textId="70627DDF"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 xml:space="preserve">Taxonomic names can undergo multiple status revisions; as a consequence, taxonomic names encountered in legacy literature may not be the currently </w:t>
      </w:r>
      <w:r w:rsidR="00C77A77">
        <w:rPr>
          <w:rFonts w:ascii="Times New Roman" w:hAnsi="Times New Roman" w:cs="Times New Roman"/>
          <w:color w:val="000000"/>
        </w:rPr>
        <w:t>used</w:t>
      </w:r>
      <w:r w:rsidR="00C77A77" w:rsidRPr="00863BC3">
        <w:rPr>
          <w:rFonts w:ascii="Times New Roman" w:hAnsi="Times New Roman" w:cs="Times New Roman"/>
          <w:color w:val="000000"/>
        </w:rPr>
        <w:t xml:space="preserve"> </w:t>
      </w:r>
      <w:r w:rsidRPr="00863BC3">
        <w:rPr>
          <w:rFonts w:ascii="Times New Roman" w:hAnsi="Times New Roman" w:cs="Times New Roman"/>
          <w:color w:val="000000"/>
        </w:rPr>
        <w:t xml:space="preserve">names. </w:t>
      </w:r>
      <w:r w:rsidR="00EF6F5D">
        <w:rPr>
          <w:rFonts w:ascii="Times New Roman" w:hAnsi="Times New Roman" w:cs="Times New Roman"/>
          <w:color w:val="000000"/>
        </w:rPr>
        <w:t>Further, at any given time, multiple authors may use different scientific names for designating the same biological species; for example, two scientific names of the American Bullfrog</w:t>
      </w:r>
      <w:r w:rsidR="00EF6F5D" w:rsidRPr="00EF6F5D">
        <w:rPr>
          <w:rFonts w:ascii="Times New Roman" w:hAnsi="Times New Roman" w:cs="Times New Roman"/>
          <w:color w:val="000000"/>
        </w:rPr>
        <w:t xml:space="preserve"> </w:t>
      </w:r>
      <w:r w:rsidR="00EF6F5D">
        <w:rPr>
          <w:rFonts w:ascii="Times New Roman" w:hAnsi="Times New Roman" w:cs="Times New Roman"/>
          <w:color w:val="000000"/>
        </w:rPr>
        <w:t xml:space="preserve">are presently in common use (i.e., </w:t>
      </w:r>
      <w:proofErr w:type="spellStart"/>
      <w:r w:rsidR="00EF6F5D">
        <w:rPr>
          <w:rFonts w:ascii="Times New Roman" w:hAnsi="Times New Roman" w:cs="Times New Roman"/>
          <w:i/>
          <w:color w:val="000000"/>
        </w:rPr>
        <w:t>Rana</w:t>
      </w:r>
      <w:proofErr w:type="spellEnd"/>
      <w:r w:rsidR="00EF6F5D">
        <w:rPr>
          <w:rFonts w:ascii="Times New Roman" w:hAnsi="Times New Roman" w:cs="Times New Roman"/>
          <w:i/>
          <w:color w:val="000000"/>
        </w:rPr>
        <w:t xml:space="preserve"> </w:t>
      </w:r>
      <w:proofErr w:type="spellStart"/>
      <w:r w:rsidR="00EF6F5D">
        <w:rPr>
          <w:rFonts w:ascii="Times New Roman" w:hAnsi="Times New Roman" w:cs="Times New Roman"/>
          <w:i/>
          <w:color w:val="000000"/>
        </w:rPr>
        <w:t>catesbeiana</w:t>
      </w:r>
      <w:proofErr w:type="spellEnd"/>
      <w:r w:rsidR="00EF6F5D">
        <w:rPr>
          <w:rFonts w:ascii="Times New Roman" w:hAnsi="Times New Roman" w:cs="Times New Roman"/>
          <w:i/>
          <w:color w:val="000000"/>
        </w:rPr>
        <w:t xml:space="preserve"> </w:t>
      </w:r>
      <w:r w:rsidR="00EF6F5D">
        <w:rPr>
          <w:rFonts w:ascii="Times New Roman" w:hAnsi="Times New Roman" w:cs="Times New Roman"/>
          <w:color w:val="000000"/>
        </w:rPr>
        <w:t xml:space="preserve">and </w:t>
      </w:r>
      <w:proofErr w:type="spellStart"/>
      <w:r w:rsidR="00EF6F5D">
        <w:rPr>
          <w:rFonts w:ascii="Times New Roman" w:hAnsi="Times New Roman" w:cs="Times New Roman"/>
          <w:i/>
          <w:color w:val="000000"/>
        </w:rPr>
        <w:t>Lithobates</w:t>
      </w:r>
      <w:proofErr w:type="spellEnd"/>
      <w:r w:rsidR="00EF6F5D">
        <w:rPr>
          <w:rFonts w:ascii="Times New Roman" w:hAnsi="Times New Roman" w:cs="Times New Roman"/>
          <w:i/>
          <w:color w:val="000000"/>
        </w:rPr>
        <w:t xml:space="preserve"> </w:t>
      </w:r>
      <w:proofErr w:type="spellStart"/>
      <w:r w:rsidR="00EF6F5D">
        <w:rPr>
          <w:rFonts w:ascii="Times New Roman" w:hAnsi="Times New Roman" w:cs="Times New Roman"/>
          <w:i/>
          <w:color w:val="000000"/>
        </w:rPr>
        <w:t>catesbeianus</w:t>
      </w:r>
      <w:proofErr w:type="spellEnd"/>
      <w:r w:rsidR="00EF6F5D">
        <w:rPr>
          <w:rFonts w:ascii="Times New Roman" w:hAnsi="Times New Roman" w:cs="Times New Roman"/>
          <w:color w:val="000000"/>
        </w:rPr>
        <w:t xml:space="preserve">). </w:t>
      </w:r>
      <w:r w:rsidRPr="00863BC3">
        <w:rPr>
          <w:rFonts w:ascii="Times New Roman" w:hAnsi="Times New Roman" w:cs="Times New Roman"/>
          <w:color w:val="000000"/>
        </w:rPr>
        <w:t xml:space="preserve"> Supporting integration of species-related annotations across the literature required coverage of synonyms that allows for discovery of candidate taxon terms </w:t>
      </w:r>
      <w:r w:rsidR="00240982">
        <w:rPr>
          <w:rFonts w:ascii="Times New Roman" w:hAnsi="Times New Roman" w:cs="Times New Roman"/>
          <w:color w:val="000000"/>
        </w:rPr>
        <w:t xml:space="preserve">in the absence of an </w:t>
      </w:r>
      <w:r w:rsidRPr="00863BC3">
        <w:rPr>
          <w:rFonts w:ascii="Times New Roman" w:hAnsi="Times New Roman" w:cs="Times New Roman"/>
          <w:color w:val="000000"/>
        </w:rPr>
        <w:t>exact match. This categorization is orthogonal to one reflecting name status</w:t>
      </w:r>
      <w:r w:rsidR="00240982" w:rsidRPr="00240982">
        <w:rPr>
          <w:rFonts w:ascii="Times New Roman" w:hAnsi="Times New Roman" w:cs="Times New Roman"/>
          <w:color w:val="000000"/>
        </w:rPr>
        <w:t xml:space="preserve"> </w:t>
      </w:r>
      <w:r w:rsidR="00240982" w:rsidRPr="00863BC3">
        <w:rPr>
          <w:rFonts w:ascii="Times New Roman" w:hAnsi="Times New Roman" w:cs="Times New Roman"/>
          <w:color w:val="000000"/>
        </w:rPr>
        <w:t>as a result of taxonomic revisions</w:t>
      </w:r>
      <w:r w:rsidRPr="00863BC3">
        <w:rPr>
          <w:rFonts w:ascii="Times New Roman" w:hAnsi="Times New Roman" w:cs="Times New Roman"/>
          <w:color w:val="000000"/>
        </w:rPr>
        <w:t xml:space="preserve">, such as whether a name is a junior or senior synonym. Additionally, </w:t>
      </w:r>
      <w:r w:rsidR="00240982">
        <w:rPr>
          <w:rFonts w:ascii="Times New Roman" w:hAnsi="Times New Roman" w:cs="Times New Roman"/>
          <w:color w:val="000000"/>
        </w:rPr>
        <w:t xml:space="preserve">failure to </w:t>
      </w:r>
      <w:r w:rsidR="00275790">
        <w:rPr>
          <w:rFonts w:ascii="Times New Roman" w:hAnsi="Times New Roman" w:cs="Times New Roman"/>
          <w:color w:val="000000"/>
        </w:rPr>
        <w:t xml:space="preserve">find a </w:t>
      </w:r>
      <w:r w:rsidR="00240982">
        <w:rPr>
          <w:rFonts w:ascii="Times New Roman" w:hAnsi="Times New Roman" w:cs="Times New Roman"/>
          <w:color w:val="000000"/>
        </w:rPr>
        <w:t xml:space="preserve">match </w:t>
      </w:r>
      <w:r w:rsidR="00275790">
        <w:rPr>
          <w:rFonts w:ascii="Times New Roman" w:hAnsi="Times New Roman" w:cs="Times New Roman"/>
          <w:color w:val="000000"/>
        </w:rPr>
        <w:t xml:space="preserve">for a </w:t>
      </w:r>
      <w:r w:rsidRPr="00863BC3">
        <w:rPr>
          <w:rFonts w:ascii="Times New Roman" w:hAnsi="Times New Roman" w:cs="Times New Roman"/>
          <w:color w:val="000000"/>
        </w:rPr>
        <w:t xml:space="preserve">taxon term </w:t>
      </w:r>
      <w:r w:rsidR="00275790">
        <w:rPr>
          <w:rFonts w:ascii="Times New Roman" w:hAnsi="Times New Roman" w:cs="Times New Roman"/>
          <w:color w:val="000000"/>
        </w:rPr>
        <w:t xml:space="preserve">in literature text </w:t>
      </w:r>
      <w:r w:rsidRPr="00863BC3">
        <w:rPr>
          <w:rFonts w:ascii="Times New Roman" w:hAnsi="Times New Roman" w:cs="Times New Roman"/>
          <w:color w:val="000000"/>
        </w:rPr>
        <w:t xml:space="preserve">can be </w:t>
      </w:r>
      <w:r w:rsidR="00240982">
        <w:rPr>
          <w:rFonts w:ascii="Times New Roman" w:hAnsi="Times New Roman" w:cs="Times New Roman"/>
          <w:color w:val="000000"/>
        </w:rPr>
        <w:t>due</w:t>
      </w:r>
      <w:r w:rsidR="00240982" w:rsidRPr="00863BC3">
        <w:rPr>
          <w:rFonts w:ascii="Times New Roman" w:hAnsi="Times New Roman" w:cs="Times New Roman"/>
          <w:color w:val="000000"/>
        </w:rPr>
        <w:t xml:space="preserve"> </w:t>
      </w:r>
      <w:r w:rsidR="00240982">
        <w:rPr>
          <w:rFonts w:ascii="Times New Roman" w:hAnsi="Times New Roman" w:cs="Times New Roman"/>
          <w:color w:val="000000"/>
        </w:rPr>
        <w:t xml:space="preserve">to </w:t>
      </w:r>
      <w:r w:rsidRPr="00863BC3">
        <w:rPr>
          <w:rFonts w:ascii="Times New Roman" w:hAnsi="Times New Roman" w:cs="Times New Roman"/>
          <w:color w:val="000000"/>
        </w:rPr>
        <w:t>misspelling</w:t>
      </w:r>
      <w:r w:rsidR="00240982">
        <w:rPr>
          <w:rFonts w:ascii="Times New Roman" w:hAnsi="Times New Roman" w:cs="Times New Roman"/>
          <w:color w:val="000000"/>
        </w:rPr>
        <w:t xml:space="preserve"> </w:t>
      </w:r>
      <w:r w:rsidRPr="00863BC3">
        <w:rPr>
          <w:rFonts w:ascii="Times New Roman" w:hAnsi="Times New Roman" w:cs="Times New Roman"/>
          <w:color w:val="000000"/>
        </w:rPr>
        <w:t xml:space="preserve">or </w:t>
      </w:r>
      <w:r w:rsidR="00240982">
        <w:rPr>
          <w:rFonts w:ascii="Times New Roman" w:hAnsi="Times New Roman" w:cs="Times New Roman"/>
          <w:color w:val="000000"/>
        </w:rPr>
        <w:t xml:space="preserve">to </w:t>
      </w:r>
      <w:r w:rsidRPr="00863BC3">
        <w:rPr>
          <w:rFonts w:ascii="Times New Roman" w:hAnsi="Times New Roman" w:cs="Times New Roman"/>
          <w:color w:val="000000"/>
        </w:rPr>
        <w:t xml:space="preserve">referral by common (vernacular) name. </w:t>
      </w:r>
      <w:r w:rsidR="004D6F03">
        <w:rPr>
          <w:rFonts w:ascii="Times New Roman" w:hAnsi="Times New Roman" w:cs="Times New Roman"/>
          <w:color w:val="000000"/>
        </w:rPr>
        <w:t>Including these as synonyms was aided by the support of t</w:t>
      </w:r>
      <w:r w:rsidR="004D6F03" w:rsidRPr="00863BC3">
        <w:rPr>
          <w:rFonts w:ascii="Times New Roman" w:hAnsi="Times New Roman" w:cs="Times New Roman"/>
          <w:color w:val="000000"/>
        </w:rPr>
        <w:t xml:space="preserve">he </w:t>
      </w:r>
      <w:r w:rsidRPr="00863BC3">
        <w:rPr>
          <w:rFonts w:ascii="Times New Roman" w:hAnsi="Times New Roman" w:cs="Times New Roman"/>
          <w:color w:val="000000"/>
        </w:rPr>
        <w:t xml:space="preserve">OBO format for </w:t>
      </w:r>
      <w:r w:rsidR="004D6F03">
        <w:rPr>
          <w:rFonts w:ascii="Times New Roman" w:hAnsi="Times New Roman" w:cs="Times New Roman"/>
          <w:color w:val="000000"/>
        </w:rPr>
        <w:t>ontology author-</w:t>
      </w:r>
      <w:r w:rsidRPr="00863BC3">
        <w:rPr>
          <w:rFonts w:ascii="Times New Roman" w:hAnsi="Times New Roman" w:cs="Times New Roman"/>
          <w:color w:val="000000"/>
        </w:rPr>
        <w:t>defin</w:t>
      </w:r>
      <w:r w:rsidR="004D6F03">
        <w:rPr>
          <w:rFonts w:ascii="Times New Roman" w:hAnsi="Times New Roman" w:cs="Times New Roman"/>
          <w:color w:val="000000"/>
        </w:rPr>
        <w:t>ed</w:t>
      </w:r>
      <w:r w:rsidRPr="00863BC3">
        <w:rPr>
          <w:rFonts w:ascii="Times New Roman" w:hAnsi="Times New Roman" w:cs="Times New Roman"/>
          <w:color w:val="000000"/>
        </w:rPr>
        <w:t xml:space="preserve"> 'type' tags for synonyms</w:t>
      </w:r>
      <w:r w:rsidR="004D6F03">
        <w:rPr>
          <w:rFonts w:ascii="Times New Roman" w:hAnsi="Times New Roman" w:cs="Times New Roman"/>
          <w:color w:val="000000"/>
        </w:rPr>
        <w:t xml:space="preserve">. This </w:t>
      </w:r>
      <w:r w:rsidRPr="00863BC3">
        <w:rPr>
          <w:rFonts w:ascii="Times New Roman" w:hAnsi="Times New Roman" w:cs="Times New Roman"/>
          <w:color w:val="000000"/>
        </w:rPr>
        <w:t xml:space="preserve">allowed us to define tags </w:t>
      </w:r>
      <w:r w:rsidR="004D6F03">
        <w:rPr>
          <w:rFonts w:ascii="Times New Roman" w:hAnsi="Times New Roman" w:cs="Times New Roman"/>
          <w:color w:val="000000"/>
        </w:rPr>
        <w:t>distinguish</w:t>
      </w:r>
      <w:r w:rsidR="00A14728">
        <w:rPr>
          <w:rFonts w:ascii="Times New Roman" w:hAnsi="Times New Roman" w:cs="Times New Roman"/>
          <w:color w:val="000000"/>
        </w:rPr>
        <w:t>ing</w:t>
      </w:r>
      <w:r w:rsidR="004D6F03">
        <w:rPr>
          <w:rFonts w:ascii="Times New Roman" w:hAnsi="Times New Roman" w:cs="Times New Roman"/>
          <w:color w:val="000000"/>
        </w:rPr>
        <w:t xml:space="preserve"> the</w:t>
      </w:r>
      <w:r w:rsidR="00A14728">
        <w:rPr>
          <w:rFonts w:ascii="Times New Roman" w:hAnsi="Times New Roman" w:cs="Times New Roman"/>
          <w:color w:val="000000"/>
        </w:rPr>
        <w:t>se</w:t>
      </w:r>
      <w:r w:rsidR="004D6F03">
        <w:rPr>
          <w:rFonts w:ascii="Times New Roman" w:hAnsi="Times New Roman" w:cs="Times New Roman"/>
          <w:color w:val="000000"/>
        </w:rPr>
        <w:t xml:space="preserve"> kinds of synonyms</w:t>
      </w:r>
      <w:r w:rsidRPr="00863BC3">
        <w:rPr>
          <w:rFonts w:ascii="Times New Roman" w:hAnsi="Times New Roman" w:cs="Times New Roman"/>
          <w:color w:val="000000"/>
        </w:rPr>
        <w:t xml:space="preserve">. </w:t>
      </w:r>
      <w:r w:rsidR="00A14728">
        <w:rPr>
          <w:rFonts w:ascii="Times New Roman" w:hAnsi="Times New Roman" w:cs="Times New Roman"/>
          <w:color w:val="000000"/>
        </w:rPr>
        <w:t xml:space="preserve">The ability to include </w:t>
      </w:r>
      <w:r w:rsidRPr="00863BC3">
        <w:rPr>
          <w:rFonts w:ascii="Times New Roman" w:hAnsi="Times New Roman" w:cs="Times New Roman"/>
          <w:color w:val="000000"/>
        </w:rPr>
        <w:t xml:space="preserve">common name synonyms </w:t>
      </w:r>
      <w:r w:rsidR="00A14728">
        <w:rPr>
          <w:rFonts w:ascii="Times New Roman" w:hAnsi="Times New Roman" w:cs="Times New Roman"/>
          <w:color w:val="000000"/>
        </w:rPr>
        <w:t xml:space="preserve">also allows us to </w:t>
      </w:r>
      <w:r w:rsidRPr="00863BC3">
        <w:rPr>
          <w:rFonts w:ascii="Times New Roman" w:hAnsi="Times New Roman" w:cs="Times New Roman"/>
          <w:color w:val="000000"/>
        </w:rPr>
        <w:t xml:space="preserve">make </w:t>
      </w:r>
      <w:r w:rsidR="00A14728">
        <w:rPr>
          <w:rFonts w:ascii="Times New Roman" w:hAnsi="Times New Roman" w:cs="Times New Roman"/>
          <w:color w:val="000000"/>
        </w:rPr>
        <w:t xml:space="preserve">data organized by the VTO </w:t>
      </w:r>
      <w:r w:rsidRPr="00863BC3">
        <w:rPr>
          <w:rFonts w:ascii="Times New Roman" w:hAnsi="Times New Roman" w:cs="Times New Roman"/>
          <w:color w:val="000000"/>
        </w:rPr>
        <w:t xml:space="preserve">more readily accessible to non-expert users. </w:t>
      </w:r>
    </w:p>
    <w:p w14:paraId="6710D788" w14:textId="77777777" w:rsidR="00863BC3" w:rsidRPr="00863BC3" w:rsidRDefault="00863BC3" w:rsidP="00863BC3">
      <w:pPr>
        <w:rPr>
          <w:rFonts w:ascii="Times" w:eastAsia="Times New Roman" w:hAnsi="Times" w:cs="Times New Roman"/>
          <w:color w:val="000000"/>
          <w:sz w:val="27"/>
          <w:szCs w:val="27"/>
        </w:rPr>
      </w:pPr>
    </w:p>
    <w:p w14:paraId="0C29665C" w14:textId="0C4AF70D" w:rsidR="00863BC3" w:rsidRPr="00863BC3" w:rsidRDefault="006C521C" w:rsidP="00863BC3">
      <w:pPr>
        <w:ind w:left="180"/>
        <w:rPr>
          <w:rFonts w:ascii="Times" w:hAnsi="Times" w:cs="Times New Roman"/>
          <w:color w:val="000000"/>
          <w:sz w:val="27"/>
          <w:szCs w:val="27"/>
        </w:rPr>
      </w:pPr>
      <w:proofErr w:type="spellStart"/>
      <w:r>
        <w:rPr>
          <w:rFonts w:ascii="Times New Roman" w:hAnsi="Times New Roman" w:cs="Times New Roman"/>
          <w:color w:val="000000"/>
        </w:rPr>
        <w:t>A</w:t>
      </w:r>
      <w:r w:rsidR="00863BC3" w:rsidRPr="00863BC3">
        <w:rPr>
          <w:rFonts w:ascii="Times New Roman" w:hAnsi="Times New Roman" w:cs="Times New Roman"/>
          <w:color w:val="000000"/>
        </w:rPr>
        <w:t>approximately</w:t>
      </w:r>
      <w:proofErr w:type="spellEnd"/>
      <w:r w:rsidR="00863BC3" w:rsidRPr="00863BC3">
        <w:rPr>
          <w:rFonts w:ascii="Times New Roman" w:hAnsi="Times New Roman" w:cs="Times New Roman"/>
          <w:color w:val="000000"/>
        </w:rPr>
        <w:t xml:space="preserve"> 14,400 English common names were made available by </w:t>
      </w:r>
      <w:proofErr w:type="spellStart"/>
      <w:r w:rsidR="00863BC3" w:rsidRPr="00863BC3">
        <w:rPr>
          <w:rFonts w:ascii="Times New Roman" w:hAnsi="Times New Roman" w:cs="Times New Roman"/>
          <w:color w:val="000000"/>
        </w:rPr>
        <w:t>Fishbase</w:t>
      </w:r>
      <w:proofErr w:type="spellEnd"/>
      <w:r w:rsidR="00863BC3" w:rsidRPr="00863BC3">
        <w:rPr>
          <w:rFonts w:ascii="Times New Roman" w:hAnsi="Times New Roman" w:cs="Times New Roman"/>
          <w:color w:val="000000"/>
        </w:rPr>
        <w:t xml:space="preserve"> [1</w:t>
      </w:r>
      <w:r w:rsidR="00AB6DAD">
        <w:rPr>
          <w:rFonts w:ascii="Times New Roman" w:hAnsi="Times New Roman" w:cs="Times New Roman"/>
          <w:color w:val="000000"/>
        </w:rPr>
        <w:t>2</w:t>
      </w:r>
      <w:r w:rsidR="00863BC3" w:rsidRPr="00863BC3">
        <w:rPr>
          <w:rFonts w:ascii="Times New Roman" w:hAnsi="Times New Roman" w:cs="Times New Roman"/>
          <w:color w:val="000000"/>
        </w:rPr>
        <w:t>]</w:t>
      </w:r>
      <w:r>
        <w:rPr>
          <w:rFonts w:ascii="Times New Roman" w:hAnsi="Times New Roman" w:cs="Times New Roman"/>
          <w:color w:val="000000"/>
        </w:rPr>
        <w:t xml:space="preserve"> for </w:t>
      </w:r>
      <w:r w:rsidRPr="00863BC3">
        <w:rPr>
          <w:rFonts w:ascii="Times New Roman" w:hAnsi="Times New Roman" w:cs="Times New Roman"/>
          <w:color w:val="000000"/>
        </w:rPr>
        <w:t>the development of the TTO</w:t>
      </w:r>
      <w:r w:rsidR="00863BC3" w:rsidRPr="00863BC3">
        <w:rPr>
          <w:rFonts w:ascii="Times New Roman" w:hAnsi="Times New Roman" w:cs="Times New Roman"/>
          <w:color w:val="000000"/>
        </w:rPr>
        <w:t xml:space="preserve">, and </w:t>
      </w:r>
      <w:r>
        <w:rPr>
          <w:rFonts w:ascii="Times New Roman" w:hAnsi="Times New Roman" w:cs="Times New Roman"/>
          <w:color w:val="000000"/>
        </w:rPr>
        <w:t>are therefore now also included in the</w:t>
      </w:r>
      <w:r w:rsidR="00863BC3" w:rsidRPr="00863BC3">
        <w:rPr>
          <w:rFonts w:ascii="Times New Roman" w:hAnsi="Times New Roman" w:cs="Times New Roman"/>
          <w:color w:val="000000"/>
        </w:rPr>
        <w:t xml:space="preserve"> VTO. A similar process occurred with </w:t>
      </w:r>
      <w:r>
        <w:rPr>
          <w:rFonts w:ascii="Times New Roman" w:hAnsi="Times New Roman" w:cs="Times New Roman"/>
          <w:color w:val="000000"/>
        </w:rPr>
        <w:t>names</w:t>
      </w:r>
      <w:r w:rsidR="00863BC3" w:rsidRPr="00863BC3">
        <w:rPr>
          <w:rFonts w:ascii="Times New Roman" w:hAnsi="Times New Roman" w:cs="Times New Roman"/>
          <w:color w:val="000000"/>
        </w:rPr>
        <w:t xml:space="preserve"> from </w:t>
      </w:r>
      <w:proofErr w:type="spellStart"/>
      <w:r w:rsidR="00863BC3" w:rsidRPr="00863BC3">
        <w:rPr>
          <w:rFonts w:ascii="Times New Roman" w:hAnsi="Times New Roman" w:cs="Times New Roman"/>
          <w:color w:val="000000"/>
        </w:rPr>
        <w:t>AmphibiaWeb</w:t>
      </w:r>
      <w:proofErr w:type="spellEnd"/>
      <w:r w:rsidR="00863BC3" w:rsidRPr="00863BC3">
        <w:rPr>
          <w:rFonts w:ascii="Times New Roman" w:hAnsi="Times New Roman" w:cs="Times New Roman"/>
          <w:color w:val="000000"/>
        </w:rPr>
        <w:t xml:space="preserve">. </w:t>
      </w:r>
      <w:proofErr w:type="gramStart"/>
      <w:r w:rsidR="00863BC3" w:rsidRPr="00863BC3">
        <w:rPr>
          <w:rFonts w:ascii="Times New Roman" w:hAnsi="Times New Roman" w:cs="Times New Roman"/>
          <w:color w:val="000000"/>
        </w:rPr>
        <w:t>Each source taxonomy</w:t>
      </w:r>
      <w:proofErr w:type="gramEnd"/>
      <w:r w:rsidR="00863BC3" w:rsidRPr="00863BC3">
        <w:rPr>
          <w:rFonts w:ascii="Times New Roman" w:hAnsi="Times New Roman" w:cs="Times New Roman"/>
          <w:color w:val="000000"/>
        </w:rPr>
        <w:t xml:space="preserve"> has a mechanism for including common or vernacular names, though the details differ slightly.</w:t>
      </w:r>
      <w:del w:id="23" w:author="Nizar Ibrahim" w:date="2013-05-08T13:56:00Z">
        <w:r w:rsidR="00863BC3" w:rsidRPr="00863BC3" w:rsidDel="00472601">
          <w:rPr>
            <w:rFonts w:ascii="Times New Roman" w:hAnsi="Times New Roman" w:cs="Times New Roman"/>
            <w:color w:val="000000"/>
          </w:rPr>
          <w:delText xml:space="preserve"> </w:delText>
        </w:r>
      </w:del>
      <w:r w:rsidR="00863BC3" w:rsidRPr="00863BC3">
        <w:rPr>
          <w:rFonts w:ascii="Times New Roman" w:hAnsi="Times New Roman" w:cs="Times New Roman"/>
          <w:color w:val="000000"/>
        </w:rPr>
        <w:t> </w:t>
      </w:r>
      <w:del w:id="24" w:author="Nizar Ibrahim" w:date="2013-05-08T13:56:00Z">
        <w:r w:rsidR="007B6559" w:rsidRPr="00863BC3" w:rsidDel="00472601">
          <w:rPr>
            <w:rFonts w:ascii="Times New Roman" w:hAnsi="Times New Roman" w:cs="Times New Roman"/>
            <w:color w:val="000000"/>
          </w:rPr>
          <w:delText xml:space="preserve"> </w:delText>
        </w:r>
      </w:del>
      <w:r w:rsidR="00E41657">
        <w:rPr>
          <w:rFonts w:ascii="Times New Roman" w:hAnsi="Times New Roman" w:cs="Times New Roman"/>
          <w:color w:val="000000"/>
        </w:rPr>
        <w:t xml:space="preserve">Because our use-cases do not require </w:t>
      </w:r>
      <w:r w:rsidR="00863BC3" w:rsidRPr="00863BC3">
        <w:rPr>
          <w:rFonts w:ascii="Times New Roman" w:hAnsi="Times New Roman" w:cs="Times New Roman"/>
          <w:color w:val="000000"/>
        </w:rPr>
        <w:t>distinguish</w:t>
      </w:r>
      <w:r w:rsidR="00E41657">
        <w:rPr>
          <w:rFonts w:ascii="Times New Roman" w:hAnsi="Times New Roman" w:cs="Times New Roman"/>
          <w:color w:val="000000"/>
        </w:rPr>
        <w:t>ing</w:t>
      </w:r>
      <w:r w:rsidR="00863BC3" w:rsidRPr="00863BC3">
        <w:rPr>
          <w:rFonts w:ascii="Times New Roman" w:hAnsi="Times New Roman" w:cs="Times New Roman"/>
          <w:color w:val="000000"/>
        </w:rPr>
        <w:t xml:space="preserve"> the taxonomic status of various synonyms</w:t>
      </w:r>
      <w:r w:rsidR="00E41657">
        <w:rPr>
          <w:rFonts w:ascii="Times New Roman" w:hAnsi="Times New Roman" w:cs="Times New Roman"/>
          <w:color w:val="000000"/>
        </w:rPr>
        <w:t>, we made no effort to include those as well</w:t>
      </w:r>
      <w:r w:rsidR="00863BC3" w:rsidRPr="00863BC3">
        <w:rPr>
          <w:rFonts w:ascii="Times New Roman" w:hAnsi="Times New Roman" w:cs="Times New Roman"/>
          <w:color w:val="000000"/>
        </w:rPr>
        <w:t>. Names that are unavailable based on ICZN are excluded. The VTO adds an additional annotation property ‘</w:t>
      </w:r>
      <w:proofErr w:type="spellStart"/>
      <w:r w:rsidR="00863BC3" w:rsidRPr="00863BC3">
        <w:rPr>
          <w:rFonts w:ascii="Times New Roman" w:hAnsi="Times New Roman" w:cs="Times New Roman"/>
          <w:color w:val="000000"/>
        </w:rPr>
        <w:t>is_extinct</w:t>
      </w:r>
      <w:proofErr w:type="spellEnd"/>
      <w:r w:rsidR="00863BC3" w:rsidRPr="00863BC3">
        <w:rPr>
          <w:rFonts w:ascii="Times New Roman" w:hAnsi="Times New Roman" w:cs="Times New Roman"/>
          <w:color w:val="000000"/>
        </w:rPr>
        <w:t>’ to indicate taxa that are known only from fossil evidence</w:t>
      </w:r>
      <w:r w:rsidR="00C5241D">
        <w:rPr>
          <w:rFonts w:ascii="Times New Roman" w:hAnsi="Times New Roman" w:cs="Times New Roman"/>
          <w:color w:val="000000"/>
        </w:rPr>
        <w:t xml:space="preserve"> or if such designation is present in a source ontology</w:t>
      </w:r>
      <w:r w:rsidR="00863BC3" w:rsidRPr="00863BC3">
        <w:rPr>
          <w:rFonts w:ascii="Times New Roman" w:hAnsi="Times New Roman" w:cs="Times New Roman"/>
          <w:color w:val="000000"/>
        </w:rPr>
        <w:t>.</w:t>
      </w:r>
    </w:p>
    <w:p w14:paraId="2B4884C1" w14:textId="77777777" w:rsidR="00863BC3" w:rsidRPr="00863BC3" w:rsidRDefault="00863BC3" w:rsidP="00863BC3">
      <w:pPr>
        <w:spacing w:before="240" w:after="240"/>
        <w:ind w:left="18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Nodal naming and definition of clades</w:t>
      </w:r>
    </w:p>
    <w:p w14:paraId="74D396DE" w14:textId="0F6F4FDF" w:rsidR="00DD3251" w:rsidRDefault="00863BC3" w:rsidP="00863BC3">
      <w:pPr>
        <w:spacing w:before="240" w:after="240"/>
        <w:ind w:left="180"/>
        <w:outlineLvl w:val="2"/>
        <w:rPr>
          <w:rFonts w:ascii="Times New Roman" w:eastAsia="Times New Roman" w:hAnsi="Times New Roman" w:cs="Times New Roman"/>
          <w:color w:val="000000"/>
        </w:rPr>
      </w:pPr>
      <w:r w:rsidRPr="00863BC3">
        <w:rPr>
          <w:rFonts w:ascii="Times New Roman" w:eastAsia="Times New Roman" w:hAnsi="Times New Roman" w:cs="Times New Roman"/>
          <w:color w:val="000000"/>
        </w:rPr>
        <w:t xml:space="preserve">Given the different </w:t>
      </w:r>
      <w:r w:rsidR="007B6559">
        <w:rPr>
          <w:rFonts w:ascii="Times New Roman" w:eastAsia="Times New Roman" w:hAnsi="Times New Roman" w:cs="Times New Roman"/>
          <w:color w:val="000000"/>
        </w:rPr>
        <w:t xml:space="preserve">species </w:t>
      </w:r>
      <w:r w:rsidRPr="00863BC3">
        <w:rPr>
          <w:rFonts w:ascii="Times New Roman" w:eastAsia="Times New Roman" w:hAnsi="Times New Roman" w:cs="Times New Roman"/>
          <w:color w:val="000000"/>
        </w:rPr>
        <w:t>domains of the source taxonomies, the</w:t>
      </w:r>
      <w:r w:rsidR="007E27B4">
        <w:rPr>
          <w:rFonts w:ascii="Times New Roman" w:eastAsia="Times New Roman" w:hAnsi="Times New Roman" w:cs="Times New Roman"/>
          <w:color w:val="000000"/>
        </w:rPr>
        <w:t>re are</w:t>
      </w:r>
      <w:r w:rsidRPr="00863BC3">
        <w:rPr>
          <w:rFonts w:ascii="Times New Roman" w:eastAsia="Times New Roman" w:hAnsi="Times New Roman" w:cs="Times New Roman"/>
          <w:color w:val="000000"/>
        </w:rPr>
        <w:t xml:space="preserve"> potential</w:t>
      </w:r>
      <w:r w:rsidR="007E27B4">
        <w:rPr>
          <w:rFonts w:ascii="Times New Roman" w:eastAsia="Times New Roman" w:hAnsi="Times New Roman" w:cs="Times New Roman"/>
          <w:color w:val="000000"/>
        </w:rPr>
        <w:t>ly</w:t>
      </w:r>
      <w:r w:rsidRPr="00863BC3">
        <w:rPr>
          <w:rFonts w:ascii="Times New Roman" w:eastAsia="Times New Roman" w:hAnsi="Times New Roman" w:cs="Times New Roman"/>
          <w:color w:val="000000"/>
        </w:rPr>
        <w:t xml:space="preserve"> </w:t>
      </w:r>
      <w:r w:rsidR="00DD3251">
        <w:rPr>
          <w:rFonts w:ascii="Times New Roman" w:eastAsia="Times New Roman" w:hAnsi="Times New Roman" w:cs="Times New Roman"/>
          <w:color w:val="000000"/>
        </w:rPr>
        <w:t xml:space="preserve">not only </w:t>
      </w:r>
      <w:r w:rsidRPr="00863BC3">
        <w:rPr>
          <w:rFonts w:ascii="Times New Roman" w:eastAsia="Times New Roman" w:hAnsi="Times New Roman" w:cs="Times New Roman"/>
          <w:color w:val="000000"/>
        </w:rPr>
        <w:t xml:space="preserve">different </w:t>
      </w:r>
      <w:r w:rsidR="00DD3251">
        <w:rPr>
          <w:rFonts w:ascii="Times New Roman" w:eastAsia="Times New Roman" w:hAnsi="Times New Roman" w:cs="Times New Roman"/>
          <w:color w:val="000000"/>
        </w:rPr>
        <w:t xml:space="preserve">names but also different </w:t>
      </w:r>
      <w:r w:rsidRPr="00863BC3">
        <w:rPr>
          <w:rFonts w:ascii="Times New Roman" w:eastAsia="Times New Roman" w:hAnsi="Times New Roman" w:cs="Times New Roman"/>
          <w:color w:val="000000"/>
        </w:rPr>
        <w:t xml:space="preserve">definitions for particular nodes in the vertebrate taxonomy. While both the NCBI taxonomy and </w:t>
      </w:r>
      <w:proofErr w:type="spellStart"/>
      <w:r w:rsidRPr="00863BC3">
        <w:rPr>
          <w:rFonts w:ascii="Times New Roman" w:eastAsia="Times New Roman" w:hAnsi="Times New Roman" w:cs="Times New Roman"/>
          <w:color w:val="000000"/>
        </w:rPr>
        <w:t>PaleoDB</w:t>
      </w:r>
      <w:proofErr w:type="spellEnd"/>
      <w:r w:rsidRPr="00863BC3">
        <w:rPr>
          <w:rFonts w:ascii="Times New Roman" w:eastAsia="Times New Roman" w:hAnsi="Times New Roman" w:cs="Times New Roman"/>
          <w:color w:val="000000"/>
        </w:rPr>
        <w:t xml:space="preserve"> include some representation of both extinct and extant taxa, th</w:t>
      </w:r>
      <w:r w:rsidR="007E27B4">
        <w:rPr>
          <w:rFonts w:ascii="Times New Roman" w:eastAsia="Times New Roman" w:hAnsi="Times New Roman" w:cs="Times New Roman"/>
          <w:color w:val="000000"/>
        </w:rPr>
        <w:t>e</w:t>
      </w:r>
      <w:r w:rsidRPr="00863BC3">
        <w:rPr>
          <w:rFonts w:ascii="Times New Roman" w:eastAsia="Times New Roman" w:hAnsi="Times New Roman" w:cs="Times New Roman"/>
          <w:color w:val="000000"/>
        </w:rPr>
        <w:t xml:space="preserve"> overlap is superficial and does not resolve problems related to </w:t>
      </w:r>
      <w:r w:rsidR="00DD3251">
        <w:rPr>
          <w:rFonts w:ascii="Times New Roman" w:eastAsia="Times New Roman" w:hAnsi="Times New Roman" w:cs="Times New Roman"/>
          <w:color w:val="000000"/>
        </w:rPr>
        <w:t>how</w:t>
      </w:r>
      <w:r w:rsidRPr="00863BC3">
        <w:rPr>
          <w:rFonts w:ascii="Times New Roman" w:eastAsia="Times New Roman" w:hAnsi="Times New Roman" w:cs="Times New Roman"/>
          <w:color w:val="000000"/>
        </w:rPr>
        <w:t xml:space="preserve"> large clades</w:t>
      </w:r>
      <w:r w:rsidR="00DD3251">
        <w:rPr>
          <w:rFonts w:ascii="Times New Roman" w:eastAsia="Times New Roman" w:hAnsi="Times New Roman" w:cs="Times New Roman"/>
          <w:color w:val="000000"/>
        </w:rPr>
        <w:t xml:space="preserve"> are defined</w:t>
      </w:r>
      <w:r w:rsidRPr="00863BC3">
        <w:rPr>
          <w:rFonts w:ascii="Times New Roman" w:eastAsia="Times New Roman" w:hAnsi="Times New Roman" w:cs="Times New Roman"/>
          <w:color w:val="000000"/>
        </w:rPr>
        <w:t xml:space="preserve">. </w:t>
      </w:r>
      <w:proofErr w:type="gramStart"/>
      <w:r w:rsidR="00DD3251">
        <w:rPr>
          <w:rFonts w:ascii="Times New Roman" w:eastAsia="Times New Roman" w:hAnsi="Times New Roman" w:cs="Times New Roman"/>
          <w:color w:val="000000"/>
        </w:rPr>
        <w:t>W</w:t>
      </w:r>
      <w:r w:rsidR="007E27B4" w:rsidRPr="00863BC3">
        <w:rPr>
          <w:rFonts w:ascii="Times New Roman" w:eastAsia="Times New Roman" w:hAnsi="Times New Roman" w:cs="Times New Roman"/>
          <w:color w:val="000000"/>
        </w:rPr>
        <w:t xml:space="preserve">ithout </w:t>
      </w:r>
      <w:r w:rsidRPr="00863BC3">
        <w:rPr>
          <w:rFonts w:ascii="Times New Roman" w:eastAsia="Times New Roman" w:hAnsi="Times New Roman" w:cs="Times New Roman"/>
          <w:color w:val="000000"/>
        </w:rPr>
        <w:t xml:space="preserve">a common </w:t>
      </w:r>
      <w:commentRangeStart w:id="25"/>
      <w:r w:rsidRPr="00863BC3">
        <w:rPr>
          <w:rFonts w:ascii="Times New Roman" w:eastAsia="Times New Roman" w:hAnsi="Times New Roman" w:cs="Times New Roman"/>
          <w:color w:val="000000"/>
        </w:rPr>
        <w:t>definition</w:t>
      </w:r>
      <w:r w:rsidR="00DD3251">
        <w:rPr>
          <w:rFonts w:ascii="Times New Roman" w:eastAsia="Times New Roman" w:hAnsi="Times New Roman" w:cs="Times New Roman"/>
          <w:color w:val="000000"/>
        </w:rPr>
        <w:t>s</w:t>
      </w:r>
      <w:commentRangeEnd w:id="25"/>
      <w:proofErr w:type="gramEnd"/>
      <w:r w:rsidR="00344628">
        <w:rPr>
          <w:rStyle w:val="CommentReference"/>
        </w:rPr>
        <w:commentReference w:id="25"/>
      </w:r>
      <w:r w:rsidR="00DD3251">
        <w:rPr>
          <w:rFonts w:ascii="Times New Roman" w:eastAsia="Times New Roman" w:hAnsi="Times New Roman" w:cs="Times New Roman"/>
          <w:color w:val="000000"/>
        </w:rPr>
        <w:t xml:space="preserve"> </w:t>
      </w:r>
      <w:r w:rsidRPr="00863BC3">
        <w:rPr>
          <w:rFonts w:ascii="Times New Roman" w:eastAsia="Times New Roman" w:hAnsi="Times New Roman" w:cs="Times New Roman"/>
          <w:color w:val="000000"/>
        </w:rPr>
        <w:t xml:space="preserve">of what constitutes </w:t>
      </w:r>
      <w:r w:rsidR="00DD3251">
        <w:rPr>
          <w:rFonts w:ascii="Times New Roman" w:eastAsia="Times New Roman" w:hAnsi="Times New Roman" w:cs="Times New Roman"/>
          <w:color w:val="000000"/>
        </w:rPr>
        <w:t>these clades</w:t>
      </w:r>
      <w:r w:rsidRPr="00863BC3">
        <w:rPr>
          <w:rFonts w:ascii="Times New Roman" w:eastAsia="Times New Roman" w:hAnsi="Times New Roman" w:cs="Times New Roman"/>
          <w:color w:val="000000"/>
        </w:rPr>
        <w:t xml:space="preserve">, </w:t>
      </w:r>
      <w:r w:rsidR="007E27B4">
        <w:rPr>
          <w:rFonts w:ascii="Times New Roman" w:eastAsia="Times New Roman" w:hAnsi="Times New Roman" w:cs="Times New Roman"/>
          <w:color w:val="000000"/>
        </w:rPr>
        <w:t xml:space="preserve">integrating </w:t>
      </w:r>
      <w:r w:rsidRPr="00863BC3">
        <w:rPr>
          <w:rFonts w:ascii="Times New Roman" w:eastAsia="Times New Roman" w:hAnsi="Times New Roman" w:cs="Times New Roman"/>
          <w:color w:val="000000"/>
        </w:rPr>
        <w:t>taxonomi</w:t>
      </w:r>
      <w:r w:rsidR="007E27B4">
        <w:rPr>
          <w:rFonts w:ascii="Times New Roman" w:eastAsia="Times New Roman" w:hAnsi="Times New Roman" w:cs="Times New Roman"/>
          <w:color w:val="000000"/>
        </w:rPr>
        <w:t>es</w:t>
      </w:r>
      <w:r w:rsidRPr="00863BC3">
        <w:rPr>
          <w:rFonts w:ascii="Times New Roman" w:eastAsia="Times New Roman" w:hAnsi="Times New Roman" w:cs="Times New Roman"/>
          <w:color w:val="000000"/>
        </w:rPr>
        <w:t xml:space="preserve"> </w:t>
      </w:r>
      <w:r w:rsidR="007E27B4">
        <w:rPr>
          <w:rFonts w:ascii="Times New Roman" w:eastAsia="Times New Roman" w:hAnsi="Times New Roman" w:cs="Times New Roman"/>
          <w:color w:val="000000"/>
        </w:rPr>
        <w:t>into a single ontology</w:t>
      </w:r>
      <w:r w:rsidR="007E27B4" w:rsidRPr="00863BC3">
        <w:rPr>
          <w:rFonts w:ascii="Times New Roman" w:eastAsia="Times New Roman" w:hAnsi="Times New Roman" w:cs="Times New Roman"/>
          <w:color w:val="000000"/>
        </w:rPr>
        <w:t xml:space="preserve"> </w:t>
      </w:r>
      <w:r w:rsidRPr="00863BC3">
        <w:rPr>
          <w:rFonts w:ascii="Times New Roman" w:eastAsia="Times New Roman" w:hAnsi="Times New Roman" w:cs="Times New Roman"/>
          <w:color w:val="000000"/>
        </w:rPr>
        <w:t xml:space="preserve">can lead to confusion and mistaken </w:t>
      </w:r>
      <w:r w:rsidR="007E27B4">
        <w:rPr>
          <w:rFonts w:ascii="Times New Roman" w:eastAsia="Times New Roman" w:hAnsi="Times New Roman" w:cs="Times New Roman"/>
          <w:color w:val="000000"/>
        </w:rPr>
        <w:t xml:space="preserve">inferences for </w:t>
      </w:r>
      <w:r w:rsidRPr="00863BC3">
        <w:rPr>
          <w:rFonts w:ascii="Times New Roman" w:eastAsia="Times New Roman" w:hAnsi="Times New Roman" w:cs="Times New Roman"/>
          <w:color w:val="000000"/>
        </w:rPr>
        <w:t xml:space="preserve">data </w:t>
      </w:r>
      <w:r w:rsidR="00DD3251">
        <w:rPr>
          <w:rFonts w:ascii="Times New Roman" w:eastAsia="Times New Roman" w:hAnsi="Times New Roman" w:cs="Times New Roman"/>
          <w:color w:val="000000"/>
        </w:rPr>
        <w:t>annotated with it.</w:t>
      </w:r>
    </w:p>
    <w:p w14:paraId="2D617E6D" w14:textId="052B9BD6" w:rsidR="00863BC3" w:rsidRPr="00863BC3" w:rsidRDefault="00DD3251" w:rsidP="00DD3251">
      <w:pPr>
        <w:spacing w:before="240" w:after="240"/>
        <w:ind w:left="180"/>
        <w:outlineLvl w:val="2"/>
        <w:rPr>
          <w:rFonts w:ascii="Times" w:eastAsia="Times New Roman" w:hAnsi="Times" w:cs="Times New Roman"/>
          <w:b/>
          <w:bCs/>
          <w:color w:val="000000"/>
          <w:sz w:val="27"/>
          <w:szCs w:val="27"/>
        </w:rPr>
      </w:pPr>
      <w:r>
        <w:rPr>
          <w:rFonts w:ascii="Times New Roman" w:eastAsia="Times New Roman" w:hAnsi="Times New Roman" w:cs="Times New Roman"/>
          <w:color w:val="000000"/>
        </w:rPr>
        <w:t>We illustrate this here specifically for</w:t>
      </w:r>
      <w:r w:rsidR="00863BC3" w:rsidRPr="00863BC3">
        <w:rPr>
          <w:rFonts w:ascii="Times New Roman" w:eastAsia="Times New Roman" w:hAnsi="Times New Roman" w:cs="Times New Roman"/>
          <w:color w:val="000000"/>
        </w:rPr>
        <w:t xml:space="preserve"> Tetrapoda (see [1</w:t>
      </w:r>
      <w:r w:rsidR="00AB6DAD">
        <w:rPr>
          <w:rFonts w:ascii="Times New Roman" w:eastAsia="Times New Roman" w:hAnsi="Times New Roman" w:cs="Times New Roman"/>
          <w:color w:val="000000"/>
        </w:rPr>
        <w:t>3</w:t>
      </w:r>
      <w:r w:rsidR="00863BC3" w:rsidRPr="00863BC3">
        <w:rPr>
          <w:rFonts w:ascii="Times New Roman" w:eastAsia="Times New Roman" w:hAnsi="Times New Roman" w:cs="Times New Roman"/>
          <w:color w:val="000000"/>
        </w:rPr>
        <w:t xml:space="preserve">] for an in-depth analysis of the problem), </w:t>
      </w:r>
      <w:r>
        <w:rPr>
          <w:rFonts w:ascii="Times New Roman" w:eastAsia="Times New Roman" w:hAnsi="Times New Roman" w:cs="Times New Roman"/>
          <w:color w:val="000000"/>
        </w:rPr>
        <w:t xml:space="preserve">though we note that </w:t>
      </w:r>
      <w:r w:rsidR="00863BC3" w:rsidRPr="00863BC3">
        <w:rPr>
          <w:rFonts w:ascii="Times New Roman" w:eastAsia="Times New Roman" w:hAnsi="Times New Roman" w:cs="Times New Roman"/>
          <w:color w:val="000000"/>
        </w:rPr>
        <w:t>similar issues arise for other major groupings</w:t>
      </w:r>
      <w:r>
        <w:rPr>
          <w:rFonts w:ascii="Times New Roman" w:eastAsia="Times New Roman" w:hAnsi="Times New Roman" w:cs="Times New Roman"/>
          <w:color w:val="000000"/>
        </w:rPr>
        <w:t>,</w:t>
      </w:r>
      <w:r w:rsidR="00863BC3" w:rsidRPr="00863BC3">
        <w:rPr>
          <w:rFonts w:ascii="Times New Roman" w:eastAsia="Times New Roman" w:hAnsi="Times New Roman" w:cs="Times New Roman"/>
          <w:color w:val="000000"/>
        </w:rPr>
        <w:t xml:space="preserve"> including Mammalia [1</w:t>
      </w:r>
      <w:r w:rsidR="00AB6DAD">
        <w:rPr>
          <w:rFonts w:ascii="Times New Roman" w:eastAsia="Times New Roman" w:hAnsi="Times New Roman" w:cs="Times New Roman"/>
          <w:color w:val="000000"/>
        </w:rPr>
        <w:t>4</w:t>
      </w:r>
      <w:r w:rsidR="00863BC3" w:rsidRPr="00863BC3">
        <w:rPr>
          <w:rFonts w:ascii="Times New Roman" w:eastAsia="Times New Roman" w:hAnsi="Times New Roman" w:cs="Times New Roman"/>
          <w:color w:val="000000"/>
        </w:rPr>
        <w:t>] and Aves [1</w:t>
      </w:r>
      <w:r w:rsidR="00AB6DAD">
        <w:rPr>
          <w:rFonts w:ascii="Times New Roman" w:eastAsia="Times New Roman" w:hAnsi="Times New Roman" w:cs="Times New Roman"/>
          <w:color w:val="000000"/>
        </w:rPr>
        <w:t>5</w:t>
      </w:r>
      <w:r w:rsidR="00863BC3" w:rsidRPr="00863B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 are </w:t>
      </w:r>
      <w:r w:rsidR="00863BC3" w:rsidRPr="00863BC3">
        <w:rPr>
          <w:rFonts w:ascii="Times New Roman" w:eastAsia="Times New Roman" w:hAnsi="Times New Roman" w:cs="Times New Roman"/>
          <w:color w:val="000000"/>
        </w:rPr>
        <w:t>3 primary ways</w:t>
      </w:r>
      <w:r>
        <w:rPr>
          <w:rFonts w:ascii="Times New Roman" w:eastAsia="Times New Roman" w:hAnsi="Times New Roman" w:cs="Times New Roman"/>
          <w:color w:val="000000"/>
        </w:rPr>
        <w:t xml:space="preserve"> to define taxonomic groups</w:t>
      </w:r>
      <w:r w:rsidR="00863BC3" w:rsidRPr="00863BC3">
        <w:rPr>
          <w:rFonts w:ascii="Times New Roman" w:eastAsia="Times New Roman" w:hAnsi="Times New Roman" w:cs="Times New Roman"/>
          <w:color w:val="000000"/>
        </w:rPr>
        <w:t xml:space="preserve">: Total group, </w:t>
      </w:r>
      <w:proofErr w:type="spellStart"/>
      <w:r w:rsidR="00863BC3" w:rsidRPr="00863BC3">
        <w:rPr>
          <w:rFonts w:ascii="Times New Roman" w:eastAsia="Times New Roman" w:hAnsi="Times New Roman" w:cs="Times New Roman"/>
          <w:color w:val="000000"/>
        </w:rPr>
        <w:t>apomorphy</w:t>
      </w:r>
      <w:proofErr w:type="spellEnd"/>
      <w:r w:rsidR="00863BC3" w:rsidRPr="00863BC3">
        <w:rPr>
          <w:rFonts w:ascii="Times New Roman" w:eastAsia="Times New Roman" w:hAnsi="Times New Roman" w:cs="Times New Roman"/>
          <w:color w:val="000000"/>
        </w:rPr>
        <w:t>-based, and crown group [1</w:t>
      </w:r>
      <w:r w:rsidR="00AB6DAD">
        <w:rPr>
          <w:rFonts w:ascii="Times New Roman" w:eastAsia="Times New Roman" w:hAnsi="Times New Roman" w:cs="Times New Roman"/>
          <w:color w:val="000000"/>
        </w:rPr>
        <w:t>6</w:t>
      </w:r>
      <w:r w:rsidR="00863BC3" w:rsidRPr="00863BC3">
        <w:rPr>
          <w:rFonts w:ascii="Times New Roman" w:eastAsia="Times New Roman" w:hAnsi="Times New Roman" w:cs="Times New Roman"/>
          <w:color w:val="000000"/>
        </w:rPr>
        <w:t xml:space="preserve">] (Figure 2). A total group definition of Tetrapoda includes all </w:t>
      </w:r>
      <w:proofErr w:type="spellStart"/>
      <w:r w:rsidR="00863BC3" w:rsidRPr="00863BC3">
        <w:rPr>
          <w:rFonts w:ascii="Times New Roman" w:eastAsia="Times New Roman" w:hAnsi="Times New Roman" w:cs="Times New Roman"/>
          <w:color w:val="000000"/>
        </w:rPr>
        <w:t>sarcopterygian</w:t>
      </w:r>
      <w:proofErr w:type="spellEnd"/>
      <w:r w:rsidR="00863BC3" w:rsidRPr="00863BC3">
        <w:rPr>
          <w:rFonts w:ascii="Times New Roman" w:eastAsia="Times New Roman" w:hAnsi="Times New Roman" w:cs="Times New Roman"/>
          <w:color w:val="000000"/>
        </w:rPr>
        <w:t xml:space="preserve"> fishes</w:t>
      </w:r>
      <w:r w:rsidR="0023494D">
        <w:rPr>
          <w:rFonts w:ascii="Times New Roman" w:eastAsia="Times New Roman" w:hAnsi="Times New Roman" w:cs="Times New Roman"/>
          <w:color w:val="000000"/>
        </w:rPr>
        <w:t xml:space="preserve"> that</w:t>
      </w:r>
      <w:r w:rsidR="00863BC3" w:rsidRPr="00863BC3">
        <w:rPr>
          <w:rFonts w:ascii="Times New Roman" w:eastAsia="Times New Roman" w:hAnsi="Times New Roman" w:cs="Times New Roman"/>
          <w:color w:val="000000"/>
        </w:rPr>
        <w:t xml:space="preserve"> are more closely related to living amphibians and amniotes than any </w:t>
      </w:r>
      <w:commentRangeStart w:id="26"/>
      <w:r w:rsidR="007B6559">
        <w:rPr>
          <w:rFonts w:ascii="Times New Roman" w:eastAsia="Times New Roman" w:hAnsi="Times New Roman" w:cs="Times New Roman"/>
          <w:color w:val="000000"/>
        </w:rPr>
        <w:t>either</w:t>
      </w:r>
      <w:commentRangeEnd w:id="26"/>
      <w:r w:rsidR="00E0779E">
        <w:rPr>
          <w:rStyle w:val="CommentReference"/>
        </w:rPr>
        <w:commentReference w:id="26"/>
      </w:r>
      <w:r w:rsidR="007B6559">
        <w:rPr>
          <w:rFonts w:ascii="Times New Roman" w:eastAsia="Times New Roman" w:hAnsi="Times New Roman" w:cs="Times New Roman"/>
          <w:color w:val="000000"/>
        </w:rPr>
        <w:t xml:space="preserve"> dipnoans or coelacanths </w:t>
      </w:r>
      <w:r w:rsidR="00863BC3" w:rsidRPr="00863BC3">
        <w:rPr>
          <w:rFonts w:ascii="Times New Roman" w:eastAsia="Times New Roman" w:hAnsi="Times New Roman" w:cs="Times New Roman"/>
          <w:color w:val="000000"/>
        </w:rPr>
        <w:t>[1</w:t>
      </w:r>
      <w:r w:rsidR="007B6559">
        <w:rPr>
          <w:rFonts w:ascii="Times New Roman" w:eastAsia="Times New Roman" w:hAnsi="Times New Roman" w:cs="Times New Roman"/>
          <w:color w:val="000000"/>
        </w:rPr>
        <w:t>7]</w:t>
      </w:r>
      <w:r w:rsidR="0023494D">
        <w:rPr>
          <w:rFonts w:ascii="Times New Roman" w:eastAsia="Times New Roman" w:hAnsi="Times New Roman" w:cs="Times New Roman"/>
          <w:color w:val="000000"/>
        </w:rPr>
        <w:t>.</w:t>
      </w:r>
      <w:r w:rsidR="00464FD3">
        <w:rPr>
          <w:rFonts w:ascii="Times New Roman" w:eastAsia="Times New Roman" w:hAnsi="Times New Roman" w:cs="Times New Roman"/>
          <w:color w:val="000000"/>
        </w:rPr>
        <w:t xml:space="preserve"> </w:t>
      </w:r>
      <w:r w:rsidR="00863BC3" w:rsidRPr="00863BC3">
        <w:rPr>
          <w:rFonts w:ascii="Times New Roman" w:eastAsia="Times New Roman" w:hAnsi="Times New Roman" w:cs="Times New Roman"/>
          <w:color w:val="000000"/>
        </w:rPr>
        <w:t xml:space="preserve">This definition differs from the traditional definition of Tetrapoda as it includes many finned forms without digits. The </w:t>
      </w:r>
      <w:proofErr w:type="spellStart"/>
      <w:r w:rsidR="00863BC3" w:rsidRPr="00863BC3">
        <w:rPr>
          <w:rFonts w:ascii="Times New Roman" w:eastAsia="Times New Roman" w:hAnsi="Times New Roman" w:cs="Times New Roman"/>
          <w:color w:val="000000"/>
        </w:rPr>
        <w:t>apomorphy</w:t>
      </w:r>
      <w:proofErr w:type="spellEnd"/>
      <w:r w:rsidR="00863BC3" w:rsidRPr="00863BC3">
        <w:rPr>
          <w:rFonts w:ascii="Times New Roman" w:eastAsia="Times New Roman" w:hAnsi="Times New Roman" w:cs="Times New Roman"/>
          <w:color w:val="000000"/>
        </w:rPr>
        <w:t>-based definition restricts the term Tetrapoda to</w:t>
      </w:r>
      <w:r w:rsidR="0086442B">
        <w:rPr>
          <w:rFonts w:ascii="Times New Roman" w:eastAsia="Times New Roman" w:hAnsi="Times New Roman" w:cs="Times New Roman"/>
          <w:color w:val="000000"/>
        </w:rPr>
        <w:t xml:space="preserve"> the last common ancestor of</w:t>
      </w:r>
      <w:r w:rsidR="00863BC3" w:rsidRPr="00863BC3">
        <w:rPr>
          <w:rFonts w:ascii="Times New Roman" w:eastAsia="Times New Roman" w:hAnsi="Times New Roman" w:cs="Times New Roman"/>
          <w:color w:val="000000"/>
        </w:rPr>
        <w:t xml:space="preserve"> </w:t>
      </w:r>
      <w:r w:rsidR="0086442B">
        <w:rPr>
          <w:rFonts w:ascii="Times New Roman" w:eastAsia="Times New Roman" w:hAnsi="Times New Roman" w:cs="Times New Roman"/>
          <w:color w:val="000000"/>
        </w:rPr>
        <w:t>all taxa</w:t>
      </w:r>
      <w:r w:rsidR="00863BC3" w:rsidRPr="00863BC3">
        <w:rPr>
          <w:rFonts w:ascii="Times New Roman" w:eastAsia="Times New Roman" w:hAnsi="Times New Roman" w:cs="Times New Roman"/>
          <w:color w:val="000000"/>
        </w:rPr>
        <w:t xml:space="preserve"> </w:t>
      </w:r>
      <w:r w:rsidR="0086442B">
        <w:rPr>
          <w:rFonts w:ascii="Times New Roman" w:eastAsia="Times New Roman" w:hAnsi="Times New Roman" w:cs="Times New Roman"/>
          <w:color w:val="000000"/>
        </w:rPr>
        <w:t>that</w:t>
      </w:r>
      <w:r w:rsidR="0086442B" w:rsidRPr="00863BC3">
        <w:rPr>
          <w:rFonts w:ascii="Times New Roman" w:eastAsia="Times New Roman" w:hAnsi="Times New Roman" w:cs="Times New Roman"/>
          <w:color w:val="000000"/>
        </w:rPr>
        <w:t xml:space="preserve"> </w:t>
      </w:r>
      <w:r w:rsidR="00863BC3" w:rsidRPr="00863BC3">
        <w:rPr>
          <w:rFonts w:ascii="Times New Roman" w:eastAsia="Times New Roman" w:hAnsi="Times New Roman" w:cs="Times New Roman"/>
          <w:color w:val="000000"/>
        </w:rPr>
        <w:t xml:space="preserve">possess digits and all of </w:t>
      </w:r>
      <w:r w:rsidR="0086442B">
        <w:rPr>
          <w:rFonts w:ascii="Times New Roman" w:eastAsia="Times New Roman" w:hAnsi="Times New Roman" w:cs="Times New Roman"/>
          <w:color w:val="000000"/>
        </w:rPr>
        <w:t>its</w:t>
      </w:r>
      <w:r w:rsidR="0086442B" w:rsidRPr="00863BC3">
        <w:rPr>
          <w:rFonts w:ascii="Times New Roman" w:eastAsia="Times New Roman" w:hAnsi="Times New Roman" w:cs="Times New Roman"/>
          <w:color w:val="000000"/>
        </w:rPr>
        <w:t xml:space="preserve"> </w:t>
      </w:r>
      <w:r w:rsidR="00863BC3" w:rsidRPr="00863BC3">
        <w:rPr>
          <w:rFonts w:ascii="Times New Roman" w:eastAsia="Times New Roman" w:hAnsi="Times New Roman" w:cs="Times New Roman"/>
          <w:color w:val="000000"/>
        </w:rPr>
        <w:t>descendants [1</w:t>
      </w:r>
      <w:r w:rsidR="007B6559">
        <w:rPr>
          <w:rFonts w:ascii="Times New Roman" w:eastAsia="Times New Roman" w:hAnsi="Times New Roman" w:cs="Times New Roman"/>
          <w:color w:val="000000"/>
        </w:rPr>
        <w:t>8</w:t>
      </w:r>
      <w:r w:rsidR="00863BC3" w:rsidRPr="00863BC3">
        <w:rPr>
          <w:rFonts w:ascii="Times New Roman" w:eastAsia="Times New Roman" w:hAnsi="Times New Roman" w:cs="Times New Roman"/>
          <w:color w:val="000000"/>
        </w:rPr>
        <w:t>,1</w:t>
      </w:r>
      <w:r w:rsidR="007B6559">
        <w:rPr>
          <w:rFonts w:ascii="Times New Roman" w:eastAsia="Times New Roman" w:hAnsi="Times New Roman" w:cs="Times New Roman"/>
          <w:color w:val="000000"/>
        </w:rPr>
        <w:t>9</w:t>
      </w:r>
      <w:r w:rsidR="00863BC3" w:rsidRPr="00863BC3">
        <w:rPr>
          <w:rFonts w:ascii="Times New Roman" w:eastAsia="Times New Roman" w:hAnsi="Times New Roman" w:cs="Times New Roman"/>
          <w:color w:val="000000"/>
        </w:rPr>
        <w:t>]. Challenges to this system include the problem of missing data, for example in taxa near the transition without preserved limbs, and convergent evolution or the transitory stages of a character along the phylogenetic stem [1</w:t>
      </w:r>
      <w:r w:rsidR="006042E7">
        <w:rPr>
          <w:rFonts w:ascii="Times New Roman" w:eastAsia="Times New Roman" w:hAnsi="Times New Roman" w:cs="Times New Roman"/>
          <w:color w:val="000000"/>
        </w:rPr>
        <w:t>7</w:t>
      </w:r>
      <w:r w:rsidR="00863BC3" w:rsidRPr="00863BC3">
        <w:rPr>
          <w:rFonts w:ascii="Times New Roman" w:eastAsia="Times New Roman" w:hAnsi="Times New Roman" w:cs="Times New Roman"/>
          <w:color w:val="000000"/>
        </w:rPr>
        <w:t>]. A crown group definition restricts the term Tetrapoda to only include the last common ancestor of living amphibians (</w:t>
      </w:r>
      <w:proofErr w:type="spellStart"/>
      <w:r w:rsidR="00863BC3" w:rsidRPr="00863BC3">
        <w:rPr>
          <w:rFonts w:ascii="Times New Roman" w:eastAsia="Times New Roman" w:hAnsi="Times New Roman" w:cs="Times New Roman"/>
          <w:color w:val="000000"/>
        </w:rPr>
        <w:t>Lissamphibia</w:t>
      </w:r>
      <w:proofErr w:type="spellEnd"/>
      <w:r w:rsidR="00863BC3" w:rsidRPr="00863BC3">
        <w:rPr>
          <w:rFonts w:ascii="Times New Roman" w:eastAsia="Times New Roman" w:hAnsi="Times New Roman" w:cs="Times New Roman"/>
          <w:color w:val="000000"/>
        </w:rPr>
        <w:t xml:space="preserve">) and amniotes. This definition approximates the one in the NCBI taxonomy because it does not sample the diversity of fossil taxa bridging the node </w:t>
      </w:r>
      <w:proofErr w:type="spellStart"/>
      <w:r w:rsidR="00863BC3" w:rsidRPr="00863BC3">
        <w:rPr>
          <w:rFonts w:ascii="Times New Roman" w:eastAsia="Times New Roman" w:hAnsi="Times New Roman" w:cs="Times New Roman"/>
          <w:color w:val="000000"/>
        </w:rPr>
        <w:t>Sarcopterygii</w:t>
      </w:r>
      <w:proofErr w:type="spellEnd"/>
      <w:r w:rsidR="00863BC3" w:rsidRPr="00863BC3">
        <w:rPr>
          <w:rFonts w:ascii="Times New Roman" w:eastAsia="Times New Roman" w:hAnsi="Times New Roman" w:cs="Times New Roman"/>
          <w:color w:val="000000"/>
        </w:rPr>
        <w:t xml:space="preserve"> to Tetrapoda (Figure 2). This usage is problematic in that it is a restrictive use relative to that in the majority of the paleontological literature and the traditional definition of tetrapod [1</w:t>
      </w:r>
      <w:r w:rsidR="006042E7">
        <w:rPr>
          <w:rFonts w:ascii="Times New Roman" w:eastAsia="Times New Roman" w:hAnsi="Times New Roman" w:cs="Times New Roman"/>
          <w:color w:val="000000"/>
        </w:rPr>
        <w:t>3</w:t>
      </w:r>
      <w:r w:rsidR="00863BC3" w:rsidRPr="00863BC3">
        <w:rPr>
          <w:rFonts w:ascii="Times New Roman" w:eastAsia="Times New Roman" w:hAnsi="Times New Roman" w:cs="Times New Roman"/>
          <w:color w:val="000000"/>
        </w:rPr>
        <w:t xml:space="preserve">]. </w:t>
      </w:r>
    </w:p>
    <w:p w14:paraId="103BF178" w14:textId="24ACF3CB" w:rsidR="00863BC3" w:rsidRPr="00863BC3" w:rsidRDefault="00863BC3" w:rsidP="00863BC3">
      <w:pPr>
        <w:spacing w:before="240" w:after="240"/>
        <w:ind w:left="18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color w:val="000000"/>
        </w:rPr>
        <w:t xml:space="preserve">We chose the </w:t>
      </w:r>
      <w:proofErr w:type="spellStart"/>
      <w:r w:rsidRPr="00863BC3">
        <w:rPr>
          <w:rFonts w:ascii="Times New Roman" w:eastAsia="Times New Roman" w:hAnsi="Times New Roman" w:cs="Times New Roman"/>
          <w:color w:val="000000"/>
        </w:rPr>
        <w:t>apomorphy</w:t>
      </w:r>
      <w:proofErr w:type="spellEnd"/>
      <w:r w:rsidRPr="00863BC3">
        <w:rPr>
          <w:rFonts w:ascii="Times New Roman" w:eastAsia="Times New Roman" w:hAnsi="Times New Roman" w:cs="Times New Roman"/>
          <w:color w:val="000000"/>
        </w:rPr>
        <w:t xml:space="preserve">-based definition for Tetrapoda for use by the VTO because it retains the most commonly applied sense of the term both in colloquial usage and in the literature pertinent to the data </w:t>
      </w:r>
      <w:r w:rsidR="00DD3251">
        <w:rPr>
          <w:rFonts w:ascii="Times New Roman" w:eastAsia="Times New Roman" w:hAnsi="Times New Roman" w:cs="Times New Roman"/>
          <w:color w:val="000000"/>
        </w:rPr>
        <w:t>we annotate using the VTO</w:t>
      </w:r>
      <w:r w:rsidRPr="00863BC3">
        <w:rPr>
          <w:rFonts w:ascii="Times New Roman" w:eastAsia="Times New Roman" w:hAnsi="Times New Roman" w:cs="Times New Roman"/>
          <w:color w:val="000000"/>
        </w:rPr>
        <w:t xml:space="preserve">. Tetrapoda in VTO is defined as “The first </w:t>
      </w:r>
      <w:r w:rsidR="00100DBB">
        <w:rPr>
          <w:rFonts w:ascii="Times New Roman" w:eastAsia="Times New Roman" w:hAnsi="Times New Roman" w:cs="Times New Roman"/>
          <w:color w:val="000000"/>
        </w:rPr>
        <w:t>species</w:t>
      </w:r>
      <w:r w:rsidR="00100DBB" w:rsidRPr="00863BC3">
        <w:rPr>
          <w:rFonts w:ascii="Times New Roman" w:eastAsia="Times New Roman" w:hAnsi="Times New Roman" w:cs="Times New Roman"/>
          <w:color w:val="000000"/>
        </w:rPr>
        <w:t xml:space="preserve"> </w:t>
      </w:r>
      <w:r w:rsidRPr="00863BC3">
        <w:rPr>
          <w:rFonts w:ascii="Times New Roman" w:eastAsia="Times New Roman" w:hAnsi="Times New Roman" w:cs="Times New Roman"/>
          <w:color w:val="000000"/>
        </w:rPr>
        <w:t xml:space="preserve">derived from </w:t>
      </w:r>
      <w:proofErr w:type="spellStart"/>
      <w:r w:rsidRPr="00863BC3">
        <w:rPr>
          <w:rFonts w:ascii="Times New Roman" w:eastAsia="Times New Roman" w:hAnsi="Times New Roman" w:cs="Times New Roman"/>
          <w:color w:val="000000"/>
        </w:rPr>
        <w:t>Sarcopterygians</w:t>
      </w:r>
      <w:proofErr w:type="spellEnd"/>
      <w:r w:rsidRPr="00863BC3">
        <w:rPr>
          <w:rFonts w:ascii="Times New Roman" w:eastAsia="Times New Roman" w:hAnsi="Times New Roman" w:cs="Times New Roman"/>
          <w:color w:val="000000"/>
        </w:rPr>
        <w:t xml:space="preserve"> that possessed digits, and all its descendants” [1</w:t>
      </w:r>
      <w:r w:rsidR="006042E7">
        <w:rPr>
          <w:rFonts w:ascii="Times New Roman" w:eastAsia="Times New Roman" w:hAnsi="Times New Roman" w:cs="Times New Roman"/>
          <w:color w:val="000000"/>
        </w:rPr>
        <w:t>8</w:t>
      </w:r>
      <w:r w:rsidRPr="00863BC3">
        <w:rPr>
          <w:rFonts w:ascii="Times New Roman" w:eastAsia="Times New Roman" w:hAnsi="Times New Roman" w:cs="Times New Roman"/>
          <w:color w:val="000000"/>
        </w:rPr>
        <w:t>,1</w:t>
      </w:r>
      <w:r w:rsidR="006042E7">
        <w:rPr>
          <w:rFonts w:ascii="Times New Roman" w:eastAsia="Times New Roman" w:hAnsi="Times New Roman" w:cs="Times New Roman"/>
          <w:color w:val="000000"/>
        </w:rPr>
        <w:t>9</w:t>
      </w:r>
      <w:r w:rsidRPr="00863BC3">
        <w:rPr>
          <w:rFonts w:ascii="Times New Roman" w:eastAsia="Times New Roman" w:hAnsi="Times New Roman" w:cs="Times New Roman"/>
          <w:color w:val="000000"/>
        </w:rPr>
        <w:t xml:space="preserve">]. </w:t>
      </w:r>
    </w:p>
    <w:p w14:paraId="5C0FAB3B" w14:textId="77777777" w:rsidR="00C5241D" w:rsidRPr="00863BC3" w:rsidRDefault="00C5241D" w:rsidP="00C5241D">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Discussion and Utility</w:t>
      </w:r>
    </w:p>
    <w:p w14:paraId="6028EDF1" w14:textId="77777777" w:rsidR="00C5241D" w:rsidRDefault="00C5241D" w:rsidP="00C5241D">
      <w:pPr>
        <w:spacing w:before="90" w:after="90"/>
        <w:ind w:left="180" w:right="90"/>
        <w:rPr>
          <w:rFonts w:ascii="Times New Roman" w:hAnsi="Times New Roman" w:cs="Times New Roman"/>
          <w:color w:val="000000"/>
        </w:rPr>
      </w:pPr>
      <w:r w:rsidRPr="00863BC3">
        <w:rPr>
          <w:rFonts w:ascii="Times New Roman" w:hAnsi="Times New Roman" w:cs="Times New Roman"/>
          <w:color w:val="000000"/>
        </w:rPr>
        <w:t xml:space="preserve">The VTO is built as a simple hierarchy of ontology classes. Although this closely follows a traditional view of taxonomy, arguments for treating taxonomic entities as historical individuals suggest alternative approaches (e.g., </w:t>
      </w:r>
      <w:proofErr w:type="spellStart"/>
      <w:r w:rsidRPr="00863BC3">
        <w:rPr>
          <w:rFonts w:ascii="Times New Roman" w:hAnsi="Times New Roman" w:cs="Times New Roman"/>
          <w:color w:val="000000"/>
        </w:rPr>
        <w:t>Ghiselin</w:t>
      </w:r>
      <w:proofErr w:type="spellEnd"/>
      <w:r w:rsidRPr="00863BC3">
        <w:rPr>
          <w:rFonts w:ascii="Times New Roman" w:hAnsi="Times New Roman" w:cs="Times New Roman"/>
          <w:color w:val="000000"/>
        </w:rPr>
        <w:t xml:space="preserve"> 1974 [</w:t>
      </w:r>
      <w:r>
        <w:rPr>
          <w:rFonts w:ascii="Times New Roman" w:hAnsi="Times New Roman" w:cs="Times New Roman"/>
          <w:color w:val="000000"/>
        </w:rPr>
        <w:t>9</w:t>
      </w:r>
      <w:r w:rsidRPr="00863BC3">
        <w:rPr>
          <w:rFonts w:ascii="Times New Roman" w:hAnsi="Times New Roman" w:cs="Times New Roman"/>
          <w:color w:val="000000"/>
        </w:rPr>
        <w:t>]). Others have explored different ontological models that attempt to capture the complex interplay between evolutionary relationships and the practice of taxonomic classification [</w:t>
      </w:r>
      <w:r>
        <w:rPr>
          <w:rFonts w:ascii="Times New Roman" w:hAnsi="Times New Roman" w:cs="Times New Roman"/>
          <w:color w:val="000000"/>
        </w:rPr>
        <w:t>10,11</w:t>
      </w:r>
      <w:r w:rsidRPr="00863BC3">
        <w:rPr>
          <w:rFonts w:ascii="Times New Roman" w:hAnsi="Times New Roman" w:cs="Times New Roman"/>
          <w:color w:val="000000"/>
        </w:rPr>
        <w:t xml:space="preserve">]. In construction of the VTO we have focused </w:t>
      </w:r>
      <w:r>
        <w:rPr>
          <w:rFonts w:ascii="Times New Roman" w:hAnsi="Times New Roman" w:cs="Times New Roman"/>
          <w:color w:val="000000"/>
        </w:rPr>
        <w:t xml:space="preserve">on </w:t>
      </w:r>
      <w:r w:rsidRPr="00863BC3">
        <w:rPr>
          <w:rFonts w:ascii="Times New Roman" w:hAnsi="Times New Roman" w:cs="Times New Roman"/>
          <w:color w:val="000000"/>
        </w:rPr>
        <w:t>our use cases</w:t>
      </w:r>
      <w:r>
        <w:rPr>
          <w:rFonts w:ascii="Times New Roman" w:hAnsi="Times New Roman" w:cs="Times New Roman"/>
          <w:color w:val="000000"/>
        </w:rPr>
        <w:t xml:space="preserve">, which are satisfied by </w:t>
      </w:r>
      <w:r w:rsidRPr="00863BC3">
        <w:rPr>
          <w:rFonts w:ascii="Times New Roman" w:hAnsi="Times New Roman" w:cs="Times New Roman"/>
          <w:color w:val="000000"/>
        </w:rPr>
        <w:t>a basic representation of the taxonomic hierarchy.</w:t>
      </w:r>
    </w:p>
    <w:p w14:paraId="1D3D2BE4" w14:textId="77777777" w:rsidR="00C5241D" w:rsidRPr="00863BC3" w:rsidRDefault="00C5241D" w:rsidP="00C5241D">
      <w:pPr>
        <w:spacing w:before="90" w:after="90"/>
        <w:ind w:left="180" w:right="90"/>
        <w:rPr>
          <w:rFonts w:ascii="Times" w:hAnsi="Times" w:cs="Times New Roman"/>
          <w:color w:val="000000"/>
          <w:sz w:val="27"/>
          <w:szCs w:val="27"/>
        </w:rPr>
      </w:pPr>
    </w:p>
    <w:p w14:paraId="5B9BEC0A" w14:textId="77777777" w:rsidR="00863BC3" w:rsidRPr="00863BC3" w:rsidRDefault="00863BC3" w:rsidP="00100DBB">
      <w:pPr>
        <w:ind w:left="180"/>
        <w:outlineLvl w:val="2"/>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Utility</w:t>
      </w:r>
    </w:p>
    <w:p w14:paraId="07BB2895" w14:textId="3E875D31"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Taxonomic ontologies are required for semantic integration of ‘natural’ phenotypic variation among species with phenotypes associated with genetic manipulation of model organisms. Such integration enables reasoning from species phenotypes to candidate genes [</w:t>
      </w:r>
      <w:r w:rsidR="00AB6DAD">
        <w:rPr>
          <w:rFonts w:ascii="Times New Roman" w:hAnsi="Times New Roman" w:cs="Times New Roman"/>
          <w:color w:val="000000"/>
        </w:rPr>
        <w:t>4</w:t>
      </w:r>
      <w:r w:rsidRPr="00863BC3">
        <w:rPr>
          <w:rFonts w:ascii="Times New Roman" w:hAnsi="Times New Roman" w:cs="Times New Roman"/>
          <w:color w:val="000000"/>
        </w:rPr>
        <w:t>] and is the goal of the Phenoscape project (</w:t>
      </w:r>
      <w:hyperlink r:id="rId26" w:history="1">
        <w:r w:rsidRPr="00863BC3">
          <w:rPr>
            <w:rFonts w:ascii="Times New Roman" w:hAnsi="Times New Roman" w:cs="Times New Roman"/>
            <w:color w:val="1155CC"/>
            <w:u w:val="single"/>
          </w:rPr>
          <w:t>http://phenoscape.org/</w:t>
        </w:r>
      </w:hyperlink>
      <w:r w:rsidRPr="00863BC3">
        <w:rPr>
          <w:rFonts w:ascii="Times New Roman" w:hAnsi="Times New Roman" w:cs="Times New Roman"/>
          <w:color w:val="000000"/>
        </w:rPr>
        <w:t>). Curation of phenotypes in Phenoscape entails translating phenotype descriptions into the Entity</w:t>
      </w:r>
      <w:r w:rsidR="00100DBB">
        <w:rPr>
          <w:rFonts w:ascii="Times New Roman" w:hAnsi="Times New Roman" w:cs="Times New Roman"/>
          <w:color w:val="000000"/>
        </w:rPr>
        <w:t>-</w:t>
      </w:r>
      <w:r w:rsidRPr="00863BC3">
        <w:rPr>
          <w:rFonts w:ascii="Times New Roman" w:hAnsi="Times New Roman" w:cs="Times New Roman"/>
          <w:color w:val="000000"/>
        </w:rPr>
        <w:t>Quality (EQ) formalism, and assigning these EQ descriptions to appropriate taxa that could be species, genera, families, or higher-level groupings [</w:t>
      </w:r>
      <w:r w:rsidR="006042E7">
        <w:rPr>
          <w:rFonts w:ascii="Times New Roman" w:hAnsi="Times New Roman" w:cs="Times New Roman"/>
          <w:color w:val="000000"/>
        </w:rPr>
        <w:t>5</w:t>
      </w:r>
      <w:r w:rsidRPr="00863BC3">
        <w:rPr>
          <w:rFonts w:ascii="Times New Roman" w:hAnsi="Times New Roman" w:cs="Times New Roman"/>
          <w:color w:val="000000"/>
        </w:rPr>
        <w:t xml:space="preserve">]. This requires a single taxonomic ontology to aggregate and compute on taxon-associated data across studies. </w:t>
      </w:r>
    </w:p>
    <w:p w14:paraId="321093A7" w14:textId="77777777" w:rsidR="00863BC3" w:rsidRPr="00863BC3" w:rsidRDefault="00863BC3" w:rsidP="00863BC3">
      <w:pPr>
        <w:spacing w:before="240" w:after="240"/>
        <w:ind w:left="18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Analysis and Reasoning</w:t>
      </w:r>
    </w:p>
    <w:p w14:paraId="40FD37FF" w14:textId="441FFD50"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 xml:space="preserve">The basic taxonomic class hierarchy provided by VTO allows straightforward data aggregation via </w:t>
      </w:r>
      <w:proofErr w:type="spellStart"/>
      <w:r w:rsidRPr="00863BC3">
        <w:rPr>
          <w:rFonts w:ascii="Times New Roman" w:hAnsi="Times New Roman" w:cs="Times New Roman"/>
          <w:color w:val="000000"/>
        </w:rPr>
        <w:t>subsumption</w:t>
      </w:r>
      <w:proofErr w:type="spellEnd"/>
      <w:r w:rsidRPr="00863BC3">
        <w:rPr>
          <w:rFonts w:ascii="Times New Roman" w:hAnsi="Times New Roman" w:cs="Times New Roman"/>
          <w:color w:val="000000"/>
        </w:rPr>
        <w:t xml:space="preserve"> reasoning. For example, data referencing the ontology classes ‘</w:t>
      </w:r>
      <w:proofErr w:type="spellStart"/>
      <w:r w:rsidRPr="00863BC3">
        <w:rPr>
          <w:rFonts w:ascii="Times New Roman" w:hAnsi="Times New Roman" w:cs="Times New Roman"/>
          <w:color w:val="000000"/>
        </w:rPr>
        <w:t>Rodentia</w:t>
      </w:r>
      <w:proofErr w:type="spellEnd"/>
      <w:r w:rsidRPr="00863BC3">
        <w:rPr>
          <w:rFonts w:ascii="Times New Roman" w:hAnsi="Times New Roman" w:cs="Times New Roman"/>
          <w:color w:val="000000"/>
        </w:rPr>
        <w:t>’ or ‘Primates’ should be returned from a query using ‘Mammalia’. However, linking phenotypic data to ontology classes can introduce reasoning inconsistencies when the phylogenetic history of the features involves character reversal or evolutionary loss [</w:t>
      </w:r>
      <w:r w:rsidR="006042E7">
        <w:rPr>
          <w:rFonts w:ascii="Times New Roman" w:hAnsi="Times New Roman" w:cs="Times New Roman"/>
          <w:color w:val="000000"/>
        </w:rPr>
        <w:t>20</w:t>
      </w:r>
      <w:r w:rsidRPr="00863BC3">
        <w:rPr>
          <w:rFonts w:ascii="Times New Roman" w:hAnsi="Times New Roman" w:cs="Times New Roman"/>
          <w:color w:val="000000"/>
        </w:rPr>
        <w:t xml:space="preserve">]. </w:t>
      </w:r>
      <w:r w:rsidR="000A4A63">
        <w:rPr>
          <w:rFonts w:ascii="Times New Roman" w:hAnsi="Times New Roman" w:cs="Times New Roman"/>
          <w:color w:val="000000"/>
        </w:rPr>
        <w:t xml:space="preserve">Modeling </w:t>
      </w:r>
      <w:r w:rsidRPr="00863BC3">
        <w:rPr>
          <w:rFonts w:ascii="Times New Roman" w:hAnsi="Times New Roman" w:cs="Times New Roman"/>
          <w:color w:val="000000"/>
        </w:rPr>
        <w:t xml:space="preserve">taxa </w:t>
      </w:r>
      <w:r w:rsidR="000A4A63">
        <w:rPr>
          <w:rFonts w:ascii="Times New Roman" w:hAnsi="Times New Roman" w:cs="Times New Roman"/>
          <w:color w:val="000000"/>
        </w:rPr>
        <w:t xml:space="preserve">instead </w:t>
      </w:r>
      <w:r w:rsidRPr="00863BC3">
        <w:rPr>
          <w:rFonts w:ascii="Times New Roman" w:hAnsi="Times New Roman" w:cs="Times New Roman"/>
          <w:color w:val="000000"/>
        </w:rPr>
        <w:t>as ontological individuals</w:t>
      </w:r>
      <w:r w:rsidR="000A4A63">
        <w:rPr>
          <w:rFonts w:ascii="Times New Roman" w:hAnsi="Times New Roman" w:cs="Times New Roman"/>
          <w:color w:val="000000"/>
        </w:rPr>
        <w:t xml:space="preserve"> may be better suited to</w:t>
      </w:r>
      <w:r w:rsidRPr="00863BC3">
        <w:rPr>
          <w:rFonts w:ascii="Times New Roman" w:hAnsi="Times New Roman" w:cs="Times New Roman"/>
          <w:color w:val="000000"/>
        </w:rPr>
        <w:t xml:space="preserve"> represent</w:t>
      </w:r>
      <w:r w:rsidR="000A4A63">
        <w:rPr>
          <w:rFonts w:ascii="Times New Roman" w:hAnsi="Times New Roman" w:cs="Times New Roman"/>
          <w:color w:val="000000"/>
        </w:rPr>
        <w:t xml:space="preserve"> </w:t>
      </w:r>
      <w:r w:rsidRPr="00863BC3">
        <w:rPr>
          <w:rFonts w:ascii="Times New Roman" w:hAnsi="Times New Roman" w:cs="Times New Roman"/>
          <w:color w:val="000000"/>
        </w:rPr>
        <w:t>features that change over evolutionary time</w:t>
      </w:r>
      <w:r w:rsidR="000A4A63">
        <w:rPr>
          <w:rFonts w:ascii="Times New Roman" w:hAnsi="Times New Roman" w:cs="Times New Roman"/>
          <w:color w:val="000000"/>
        </w:rPr>
        <w:t>, and indeed we are currently evaluating this alternative approach</w:t>
      </w:r>
      <w:r w:rsidRPr="00863BC3">
        <w:rPr>
          <w:rFonts w:ascii="Times New Roman" w:hAnsi="Times New Roman" w:cs="Times New Roman"/>
          <w:color w:val="000000"/>
        </w:rPr>
        <w:t>.</w:t>
      </w:r>
    </w:p>
    <w:p w14:paraId="098285FC" w14:textId="77777777" w:rsidR="00B7263D" w:rsidRPr="00863BC3" w:rsidRDefault="00B7263D" w:rsidP="00B7263D">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Future Directions</w:t>
      </w:r>
    </w:p>
    <w:p w14:paraId="4D5A12AB" w14:textId="77777777" w:rsidR="00863BC3" w:rsidRPr="00863BC3" w:rsidRDefault="00863BC3" w:rsidP="00863BC3">
      <w:pPr>
        <w:spacing w:before="240" w:after="240"/>
        <w:ind w:left="180"/>
        <w:outlineLvl w:val="2"/>
        <w:rPr>
          <w:rFonts w:ascii="Times" w:eastAsia="Times New Roman" w:hAnsi="Times" w:cs="Times New Roman"/>
          <w:b/>
          <w:bCs/>
          <w:color w:val="000000"/>
          <w:sz w:val="27"/>
          <w:szCs w:val="27"/>
        </w:rPr>
      </w:pPr>
      <w:r w:rsidRPr="00863BC3">
        <w:rPr>
          <w:rFonts w:ascii="Times New Roman" w:eastAsia="Times New Roman" w:hAnsi="Times New Roman" w:cs="Times New Roman"/>
          <w:b/>
          <w:bCs/>
          <w:color w:val="000000"/>
        </w:rPr>
        <w:t>Display</w:t>
      </w:r>
    </w:p>
    <w:p w14:paraId="138B0C94" w14:textId="2F406F65" w:rsidR="00863BC3" w:rsidRPr="00863BC3" w:rsidRDefault="00863BC3" w:rsidP="00863BC3">
      <w:pPr>
        <w:spacing w:before="90" w:after="90"/>
        <w:ind w:left="180" w:right="90"/>
        <w:rPr>
          <w:rFonts w:ascii="Times" w:hAnsi="Times" w:cs="Times New Roman"/>
          <w:color w:val="000000"/>
          <w:sz w:val="27"/>
          <w:szCs w:val="27"/>
        </w:rPr>
      </w:pPr>
      <w:proofErr w:type="gramStart"/>
      <w:r w:rsidRPr="00863BC3">
        <w:rPr>
          <w:rFonts w:ascii="Times New Roman" w:hAnsi="Times New Roman" w:cs="Times New Roman"/>
          <w:color w:val="000000"/>
        </w:rPr>
        <w:t>A taxonomy</w:t>
      </w:r>
      <w:proofErr w:type="gramEnd"/>
      <w:r w:rsidRPr="00863BC3">
        <w:rPr>
          <w:rFonts w:ascii="Times New Roman" w:hAnsi="Times New Roman" w:cs="Times New Roman"/>
          <w:color w:val="000000"/>
        </w:rPr>
        <w:t xml:space="preserve"> ontology appears in the Phenoscape Knowledgebase (KB) as content as well as a way to navigate other content.  The TTO is currently used; the VTO will be used shortly. The Phenoscape KB includes a display page for each taxon in the TTO that includes its immediate taxonomic parents and children, as well as synonyms, extinction status, and links to other source data for that taxon (e.g., </w:t>
      </w:r>
      <w:proofErr w:type="spellStart"/>
      <w:r w:rsidRPr="00863BC3">
        <w:rPr>
          <w:rFonts w:ascii="Times New Roman" w:hAnsi="Times New Roman" w:cs="Times New Roman"/>
          <w:color w:val="000000"/>
        </w:rPr>
        <w:t>Fishbase</w:t>
      </w:r>
      <w:proofErr w:type="spellEnd"/>
      <w:r w:rsidRPr="00863BC3">
        <w:rPr>
          <w:rFonts w:ascii="Times New Roman" w:hAnsi="Times New Roman" w:cs="Times New Roman"/>
          <w:color w:val="000000"/>
        </w:rPr>
        <w:t xml:space="preserve">, Wikipedia, etc.). Taxon display pages also include a </w:t>
      </w:r>
      <w:proofErr w:type="spellStart"/>
      <w:r w:rsidRPr="00863BC3">
        <w:rPr>
          <w:rFonts w:ascii="Times New Roman" w:hAnsi="Times New Roman" w:cs="Times New Roman"/>
          <w:color w:val="000000"/>
        </w:rPr>
        <w:t>browsable</w:t>
      </w:r>
      <w:proofErr w:type="spellEnd"/>
      <w:r w:rsidRPr="00863BC3">
        <w:rPr>
          <w:rFonts w:ascii="Times New Roman" w:hAnsi="Times New Roman" w:cs="Times New Roman"/>
          <w:color w:val="000000"/>
        </w:rPr>
        <w:t xml:space="preserve"> taxonomy tree. Taxa are included in the results returned by queries for phenotypes (e.g., all reported phenotypes involving fin shape, or phenotypes where the </w:t>
      </w:r>
      <w:proofErr w:type="spellStart"/>
      <w:r w:rsidRPr="00863BC3">
        <w:rPr>
          <w:rFonts w:ascii="Times New Roman" w:hAnsi="Times New Roman" w:cs="Times New Roman"/>
          <w:color w:val="000000"/>
        </w:rPr>
        <w:t>basihyal</w:t>
      </w:r>
      <w:proofErr w:type="spellEnd"/>
      <w:r w:rsidRPr="00863BC3">
        <w:rPr>
          <w:rFonts w:ascii="Times New Roman" w:hAnsi="Times New Roman" w:cs="Times New Roman"/>
          <w:color w:val="000000"/>
        </w:rPr>
        <w:t xml:space="preserve"> is absent and the pectoral fin is triangular), but it can also be used to scope queries (all </w:t>
      </w:r>
      <w:proofErr w:type="spellStart"/>
      <w:r w:rsidRPr="00863BC3">
        <w:rPr>
          <w:rFonts w:ascii="Times New Roman" w:hAnsi="Times New Roman" w:cs="Times New Roman"/>
          <w:color w:val="000000"/>
        </w:rPr>
        <w:t>Cyprinidae</w:t>
      </w:r>
      <w:proofErr w:type="spellEnd"/>
      <w:r w:rsidRPr="00863BC3">
        <w:rPr>
          <w:rFonts w:ascii="Times New Roman" w:hAnsi="Times New Roman" w:cs="Times New Roman"/>
          <w:color w:val="000000"/>
        </w:rPr>
        <w:t xml:space="preserve"> with triangular fins), as well as appearing as elements in faceted queries. The Phenoscape KB additionally displays summary phenotype statistics such as degree of annotation coverage and phenotypic variation on a simplified tree.</w:t>
      </w:r>
    </w:p>
    <w:p w14:paraId="44C01298" w14:textId="732A6433" w:rsidR="00B7263D" w:rsidRDefault="00B7263D" w:rsidP="00863BC3">
      <w:pPr>
        <w:spacing w:before="225" w:after="225"/>
        <w:ind w:left="180"/>
        <w:outlineLvl w:val="1"/>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Additional data sources</w:t>
      </w:r>
    </w:p>
    <w:p w14:paraId="1C12D873" w14:textId="0FC385B3"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color w:val="000000"/>
        </w:rPr>
        <w:t xml:space="preserve">We continue to improve the VTO, striving to make it universally relevant for vertebrate researchers. To further this agenda we are exploring integration of data from </w:t>
      </w:r>
      <w:commentRangeStart w:id="27"/>
      <w:r w:rsidRPr="00863BC3">
        <w:rPr>
          <w:rFonts w:ascii="Times New Roman" w:eastAsia="Times New Roman" w:hAnsi="Times New Roman" w:cs="Times New Roman"/>
          <w:color w:val="000000"/>
        </w:rPr>
        <w:t>International</w:t>
      </w:r>
      <w:commentRangeEnd w:id="27"/>
      <w:r w:rsidR="00324657">
        <w:rPr>
          <w:rStyle w:val="CommentReference"/>
        </w:rPr>
        <w:commentReference w:id="27"/>
      </w:r>
      <w:r w:rsidRPr="00863BC3">
        <w:rPr>
          <w:rFonts w:ascii="Times New Roman" w:eastAsia="Times New Roman" w:hAnsi="Times New Roman" w:cs="Times New Roman"/>
          <w:color w:val="000000"/>
        </w:rPr>
        <w:t xml:space="preserve"> Ornithologists’ Union Bird List (</w:t>
      </w:r>
      <w:hyperlink r:id="rId27" w:history="1">
        <w:r w:rsidRPr="00863BC3">
          <w:rPr>
            <w:rFonts w:ascii="Times New Roman" w:eastAsia="Times New Roman" w:hAnsi="Times New Roman" w:cs="Times New Roman"/>
            <w:color w:val="1155CC"/>
            <w:u w:val="single"/>
          </w:rPr>
          <w:t>www.worldbirdnames.org</w:t>
        </w:r>
      </w:hyperlink>
      <w:r w:rsidRPr="00863BC3">
        <w:rPr>
          <w:rFonts w:ascii="Times New Roman" w:eastAsia="Times New Roman" w:hAnsi="Times New Roman" w:cs="Times New Roman"/>
          <w:color w:val="000000"/>
        </w:rPr>
        <w:t xml:space="preserve">), the IUCN </w:t>
      </w:r>
      <w:r w:rsidR="000D3880">
        <w:rPr>
          <w:rFonts w:ascii="Times New Roman" w:eastAsia="Times New Roman" w:hAnsi="Times New Roman" w:cs="Times New Roman"/>
          <w:color w:val="000000"/>
        </w:rPr>
        <w:t>Red List of Threatened Species</w:t>
      </w:r>
      <w:r w:rsidR="000D3880" w:rsidRPr="00863BC3">
        <w:rPr>
          <w:rFonts w:ascii="Times New Roman" w:eastAsia="Times New Roman" w:hAnsi="Times New Roman" w:cs="Times New Roman"/>
          <w:color w:val="000000"/>
        </w:rPr>
        <w:t xml:space="preserve"> </w:t>
      </w:r>
      <w:r w:rsidRPr="00863BC3">
        <w:rPr>
          <w:rFonts w:ascii="Times New Roman" w:eastAsia="Times New Roman" w:hAnsi="Times New Roman" w:cs="Times New Roman"/>
          <w:color w:val="000000"/>
        </w:rPr>
        <w:t>(</w:t>
      </w:r>
      <w:hyperlink r:id="rId28" w:history="1">
        <w:r w:rsidRPr="00863BC3">
          <w:rPr>
            <w:rFonts w:ascii="Times New Roman" w:eastAsia="Times New Roman" w:hAnsi="Times New Roman" w:cs="Times New Roman"/>
            <w:color w:val="1155CC"/>
            <w:u w:val="single"/>
          </w:rPr>
          <w:t>http://www.iucnredlist.org/</w:t>
        </w:r>
      </w:hyperlink>
      <w:r w:rsidRPr="00863BC3">
        <w:rPr>
          <w:rFonts w:ascii="Times New Roman" w:eastAsia="Times New Roman" w:hAnsi="Times New Roman" w:cs="Times New Roman"/>
          <w:color w:val="000000"/>
        </w:rPr>
        <w:t>) and the Reptile Database (</w:t>
      </w:r>
      <w:hyperlink r:id="rId29" w:history="1">
        <w:r w:rsidRPr="00863BC3">
          <w:rPr>
            <w:rFonts w:ascii="Times New Roman" w:eastAsia="Times New Roman" w:hAnsi="Times New Roman" w:cs="Times New Roman"/>
            <w:color w:val="1155CC"/>
            <w:u w:val="single"/>
          </w:rPr>
          <w:t>http://www.reptile-database.org/</w:t>
        </w:r>
      </w:hyperlink>
      <w:r w:rsidRPr="00863BC3">
        <w:rPr>
          <w:rFonts w:ascii="Times New Roman" w:eastAsia="Times New Roman" w:hAnsi="Times New Roman" w:cs="Times New Roman"/>
          <w:color w:val="000000"/>
        </w:rPr>
        <w:t xml:space="preserve">). The inclusion of these resources </w:t>
      </w:r>
      <w:r w:rsidR="00B7263D">
        <w:rPr>
          <w:rFonts w:ascii="Times New Roman" w:eastAsia="Times New Roman" w:hAnsi="Times New Roman" w:cs="Times New Roman"/>
          <w:color w:val="000000"/>
        </w:rPr>
        <w:t>would</w:t>
      </w:r>
      <w:r w:rsidR="00B7263D" w:rsidRPr="00863BC3">
        <w:rPr>
          <w:rFonts w:ascii="Times New Roman" w:eastAsia="Times New Roman" w:hAnsi="Times New Roman" w:cs="Times New Roman"/>
          <w:color w:val="000000"/>
        </w:rPr>
        <w:t xml:space="preserve"> </w:t>
      </w:r>
      <w:r w:rsidRPr="00863BC3">
        <w:rPr>
          <w:rFonts w:ascii="Times New Roman" w:eastAsia="Times New Roman" w:hAnsi="Times New Roman" w:cs="Times New Roman"/>
          <w:color w:val="000000"/>
        </w:rPr>
        <w:t xml:space="preserve">help expand the existing scope of amniotes in the VTO beyond those in the NCBI taxonomy and </w:t>
      </w:r>
      <w:proofErr w:type="spellStart"/>
      <w:r w:rsidRPr="00863BC3">
        <w:rPr>
          <w:rFonts w:ascii="Times New Roman" w:eastAsia="Times New Roman" w:hAnsi="Times New Roman" w:cs="Times New Roman"/>
          <w:color w:val="000000"/>
        </w:rPr>
        <w:t>PaleoDB</w:t>
      </w:r>
      <w:proofErr w:type="spellEnd"/>
      <w:r w:rsidR="00157A8C">
        <w:rPr>
          <w:rFonts w:ascii="Times New Roman" w:eastAsia="Times New Roman" w:hAnsi="Times New Roman" w:cs="Times New Roman"/>
          <w:color w:val="000000"/>
        </w:rPr>
        <w:t xml:space="preserve"> and include conservation status data (such as </w:t>
      </w:r>
      <w:proofErr w:type="spellStart"/>
      <w:r w:rsidR="00157A8C">
        <w:rPr>
          <w:rFonts w:ascii="Times New Roman" w:eastAsia="Times New Roman" w:hAnsi="Times New Roman" w:cs="Times New Roman"/>
          <w:color w:val="000000"/>
        </w:rPr>
        <w:t>is_extinct</w:t>
      </w:r>
      <w:proofErr w:type="spellEnd"/>
      <w:r w:rsidR="00157A8C">
        <w:rPr>
          <w:rFonts w:ascii="Times New Roman" w:eastAsia="Times New Roman" w:hAnsi="Times New Roman" w:cs="Times New Roman"/>
          <w:color w:val="000000"/>
        </w:rPr>
        <w:t xml:space="preserve"> for modern extinction events) to broaden the appeal of this resource.</w:t>
      </w:r>
    </w:p>
    <w:p w14:paraId="1A0686BA"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Conclusions</w:t>
      </w:r>
    </w:p>
    <w:p w14:paraId="076B43F9" w14:textId="21C36D13"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Taxonom</w:t>
      </w:r>
      <w:r w:rsidR="00450249">
        <w:rPr>
          <w:rFonts w:ascii="Times New Roman" w:hAnsi="Times New Roman" w:cs="Times New Roman"/>
          <w:color w:val="000000"/>
        </w:rPr>
        <w:t>ies in a form that supports machine reasoning</w:t>
      </w:r>
      <w:r w:rsidRPr="00863BC3">
        <w:rPr>
          <w:rFonts w:ascii="Times New Roman" w:hAnsi="Times New Roman" w:cs="Times New Roman"/>
          <w:color w:val="000000"/>
        </w:rPr>
        <w:t xml:space="preserve"> </w:t>
      </w:r>
      <w:r w:rsidR="00450249">
        <w:rPr>
          <w:rFonts w:ascii="Times New Roman" w:hAnsi="Times New Roman" w:cs="Times New Roman"/>
          <w:color w:val="000000"/>
        </w:rPr>
        <w:t xml:space="preserve">can be key ingredients </w:t>
      </w:r>
      <w:r w:rsidRPr="00863BC3">
        <w:rPr>
          <w:rFonts w:ascii="Times New Roman" w:hAnsi="Times New Roman" w:cs="Times New Roman"/>
          <w:color w:val="000000"/>
        </w:rPr>
        <w:t xml:space="preserve">for large-scale knowledge discovery engendered by </w:t>
      </w:r>
      <w:r w:rsidR="00450249">
        <w:rPr>
          <w:rFonts w:ascii="Times New Roman" w:hAnsi="Times New Roman" w:cs="Times New Roman"/>
          <w:color w:val="000000"/>
        </w:rPr>
        <w:t xml:space="preserve">integrating </w:t>
      </w:r>
      <w:r w:rsidRPr="00863BC3">
        <w:rPr>
          <w:rFonts w:ascii="Times New Roman" w:hAnsi="Times New Roman" w:cs="Times New Roman"/>
          <w:color w:val="000000"/>
        </w:rPr>
        <w:t xml:space="preserve">big data from genomics, evolutionary and systematic studies. Computation across diverse data associated with extant and fossil species </w:t>
      </w:r>
      <w:r w:rsidR="00450249">
        <w:rPr>
          <w:rFonts w:ascii="Times New Roman" w:hAnsi="Times New Roman" w:cs="Times New Roman"/>
          <w:color w:val="000000"/>
        </w:rPr>
        <w:t xml:space="preserve">often </w:t>
      </w:r>
      <w:r w:rsidRPr="00863BC3">
        <w:rPr>
          <w:rFonts w:ascii="Times New Roman" w:hAnsi="Times New Roman" w:cs="Times New Roman"/>
          <w:color w:val="000000"/>
        </w:rPr>
        <w:t>require</w:t>
      </w:r>
      <w:r w:rsidR="00450249">
        <w:rPr>
          <w:rFonts w:ascii="Times New Roman" w:hAnsi="Times New Roman" w:cs="Times New Roman"/>
          <w:color w:val="000000"/>
        </w:rPr>
        <w:t>s</w:t>
      </w:r>
      <w:r w:rsidRPr="00863BC3">
        <w:rPr>
          <w:rFonts w:ascii="Times New Roman" w:hAnsi="Times New Roman" w:cs="Times New Roman"/>
          <w:color w:val="000000"/>
        </w:rPr>
        <w:t xml:space="preserve"> a more inclusive set of taxa than is presently represented in any single taxonomy. To </w:t>
      </w:r>
      <w:r w:rsidR="00450249">
        <w:rPr>
          <w:rFonts w:ascii="Times New Roman" w:hAnsi="Times New Roman" w:cs="Times New Roman"/>
          <w:color w:val="000000"/>
        </w:rPr>
        <w:t xml:space="preserve">fill this gap </w:t>
      </w:r>
      <w:r w:rsidR="002E616B">
        <w:rPr>
          <w:rFonts w:ascii="Times New Roman" w:hAnsi="Times New Roman" w:cs="Times New Roman"/>
          <w:color w:val="000000"/>
        </w:rPr>
        <w:t>for vertebrates</w:t>
      </w:r>
      <w:r w:rsidRPr="00863BC3">
        <w:rPr>
          <w:rFonts w:ascii="Times New Roman" w:hAnsi="Times New Roman" w:cs="Times New Roman"/>
          <w:color w:val="000000"/>
        </w:rPr>
        <w:t xml:space="preserve">, we have developed </w:t>
      </w:r>
      <w:proofErr w:type="gramStart"/>
      <w:r w:rsidRPr="00863BC3">
        <w:rPr>
          <w:rFonts w:ascii="Times New Roman" w:hAnsi="Times New Roman" w:cs="Times New Roman"/>
          <w:color w:val="000000"/>
        </w:rPr>
        <w:t>a taxonomy</w:t>
      </w:r>
      <w:proofErr w:type="gramEnd"/>
      <w:r w:rsidRPr="00863BC3">
        <w:rPr>
          <w:rFonts w:ascii="Times New Roman" w:hAnsi="Times New Roman" w:cs="Times New Roman"/>
          <w:color w:val="000000"/>
        </w:rPr>
        <w:t xml:space="preserve"> ontology, the VTO, through merging and translati</w:t>
      </w:r>
      <w:r w:rsidR="002E616B">
        <w:rPr>
          <w:rFonts w:ascii="Times New Roman" w:hAnsi="Times New Roman" w:cs="Times New Roman"/>
          <w:color w:val="000000"/>
        </w:rPr>
        <w:t>ng</w:t>
      </w:r>
      <w:r w:rsidRPr="00863BC3">
        <w:rPr>
          <w:rFonts w:ascii="Times New Roman" w:hAnsi="Times New Roman" w:cs="Times New Roman"/>
          <w:color w:val="000000"/>
        </w:rPr>
        <w:t xml:space="preserve"> taxonom</w:t>
      </w:r>
      <w:r w:rsidR="002E616B">
        <w:rPr>
          <w:rFonts w:ascii="Times New Roman" w:hAnsi="Times New Roman" w:cs="Times New Roman"/>
          <w:color w:val="000000"/>
        </w:rPr>
        <w:t>ies</w:t>
      </w:r>
      <w:r w:rsidRPr="00863BC3">
        <w:rPr>
          <w:rFonts w:ascii="Times New Roman" w:hAnsi="Times New Roman" w:cs="Times New Roman"/>
          <w:color w:val="000000"/>
        </w:rPr>
        <w:t xml:space="preserve"> from </w:t>
      </w:r>
      <w:r w:rsidR="002E616B">
        <w:rPr>
          <w:rFonts w:ascii="Times New Roman" w:hAnsi="Times New Roman" w:cs="Times New Roman"/>
          <w:color w:val="000000"/>
        </w:rPr>
        <w:t xml:space="preserve">a variety of </w:t>
      </w:r>
      <w:r w:rsidRPr="00863BC3">
        <w:rPr>
          <w:rFonts w:ascii="Times New Roman" w:hAnsi="Times New Roman" w:cs="Times New Roman"/>
          <w:color w:val="000000"/>
        </w:rPr>
        <w:t>expert sources.</w:t>
      </w:r>
      <w:r w:rsidR="00B7263D" w:rsidRPr="00B7263D">
        <w:rPr>
          <w:rFonts w:ascii="Times New Roman" w:eastAsia="Times New Roman" w:hAnsi="Times New Roman" w:cs="Times New Roman"/>
          <w:color w:val="000000"/>
        </w:rPr>
        <w:t xml:space="preserve"> </w:t>
      </w:r>
      <w:r w:rsidR="002E616B">
        <w:rPr>
          <w:rFonts w:ascii="Times New Roman" w:hAnsi="Times New Roman" w:cs="Times New Roman"/>
          <w:color w:val="000000"/>
        </w:rPr>
        <w:t>The integration pipeline w</w:t>
      </w:r>
      <w:r w:rsidR="002E616B" w:rsidRPr="00863BC3">
        <w:rPr>
          <w:rFonts w:ascii="Times New Roman" w:hAnsi="Times New Roman" w:cs="Times New Roman"/>
          <w:color w:val="000000"/>
        </w:rPr>
        <w:t xml:space="preserve">e </w:t>
      </w:r>
      <w:r w:rsidRPr="00863BC3">
        <w:rPr>
          <w:rFonts w:ascii="Times New Roman" w:hAnsi="Times New Roman" w:cs="Times New Roman"/>
          <w:color w:val="000000"/>
        </w:rPr>
        <w:t xml:space="preserve">have developed </w:t>
      </w:r>
      <w:r w:rsidR="002E616B">
        <w:rPr>
          <w:rFonts w:ascii="Times New Roman" w:hAnsi="Times New Roman" w:cs="Times New Roman"/>
          <w:color w:val="000000"/>
        </w:rPr>
        <w:t>is</w:t>
      </w:r>
      <w:r w:rsidRPr="00863BC3">
        <w:rPr>
          <w:rFonts w:ascii="Times New Roman" w:hAnsi="Times New Roman" w:cs="Times New Roman"/>
          <w:color w:val="000000"/>
        </w:rPr>
        <w:t xml:space="preserve"> repeatable</w:t>
      </w:r>
      <w:r w:rsidR="002E616B">
        <w:rPr>
          <w:rFonts w:ascii="Times New Roman" w:hAnsi="Times New Roman" w:cs="Times New Roman"/>
          <w:color w:val="000000"/>
        </w:rPr>
        <w:t>, and is thus capable of incorporating updates from the source taxonomies.</w:t>
      </w:r>
      <w:r w:rsidRPr="00863BC3">
        <w:rPr>
          <w:rFonts w:ascii="Times New Roman" w:hAnsi="Times New Roman" w:cs="Times New Roman"/>
          <w:color w:val="000000"/>
        </w:rPr>
        <w:t xml:space="preserve"> </w:t>
      </w:r>
      <w:r w:rsidR="00974B38">
        <w:rPr>
          <w:rFonts w:ascii="Times New Roman" w:hAnsi="Times New Roman" w:cs="Times New Roman"/>
          <w:color w:val="000000"/>
        </w:rPr>
        <w:t>While the development to date has been guided by the requirements of the Phenoscape project, the VTO can be useful to any cross-vertebrate research endeavor. The</w:t>
      </w:r>
      <w:r w:rsidR="00974B38" w:rsidRPr="00863BC3">
        <w:rPr>
          <w:rFonts w:ascii="Times New Roman" w:hAnsi="Times New Roman" w:cs="Times New Roman"/>
          <w:color w:val="000000"/>
        </w:rPr>
        <w:t xml:space="preserve"> </w:t>
      </w:r>
      <w:r w:rsidRPr="00863BC3">
        <w:rPr>
          <w:rFonts w:ascii="Times New Roman" w:hAnsi="Times New Roman" w:cs="Times New Roman"/>
          <w:color w:val="000000"/>
        </w:rPr>
        <w:t>method</w:t>
      </w:r>
      <w:r w:rsidR="00974B38">
        <w:rPr>
          <w:rFonts w:ascii="Times New Roman" w:hAnsi="Times New Roman" w:cs="Times New Roman"/>
          <w:color w:val="000000"/>
        </w:rPr>
        <w:t>s</w:t>
      </w:r>
      <w:r w:rsidRPr="00863BC3">
        <w:rPr>
          <w:rFonts w:ascii="Times New Roman" w:hAnsi="Times New Roman" w:cs="Times New Roman"/>
          <w:color w:val="000000"/>
        </w:rPr>
        <w:t xml:space="preserve"> to generate </w:t>
      </w:r>
      <w:r w:rsidR="00974B38">
        <w:rPr>
          <w:rFonts w:ascii="Times New Roman" w:hAnsi="Times New Roman" w:cs="Times New Roman"/>
          <w:color w:val="000000"/>
        </w:rPr>
        <w:t xml:space="preserve">it are available in source code form under an open-source license on a public code repository, and </w:t>
      </w:r>
      <w:r w:rsidR="009B4700">
        <w:rPr>
          <w:rFonts w:ascii="Times New Roman" w:hAnsi="Times New Roman" w:cs="Times New Roman"/>
          <w:color w:val="000000"/>
        </w:rPr>
        <w:t xml:space="preserve">as the VTO </w:t>
      </w:r>
      <w:proofErr w:type="gramStart"/>
      <w:r w:rsidR="009B4700">
        <w:rPr>
          <w:rFonts w:ascii="Times New Roman" w:hAnsi="Times New Roman" w:cs="Times New Roman"/>
          <w:color w:val="000000"/>
        </w:rPr>
        <w:t>itself</w:t>
      </w:r>
      <w:proofErr w:type="gramEnd"/>
      <w:r w:rsidR="009B4700">
        <w:rPr>
          <w:rFonts w:ascii="Times New Roman" w:hAnsi="Times New Roman" w:cs="Times New Roman"/>
          <w:color w:val="000000"/>
        </w:rPr>
        <w:t xml:space="preserve"> </w:t>
      </w:r>
      <w:r w:rsidR="00974B38">
        <w:rPr>
          <w:rFonts w:ascii="Times New Roman" w:hAnsi="Times New Roman" w:cs="Times New Roman"/>
          <w:color w:val="000000"/>
        </w:rPr>
        <w:t xml:space="preserve">are thus open to </w:t>
      </w:r>
      <w:r w:rsidR="009B4700">
        <w:rPr>
          <w:rFonts w:ascii="Times New Roman" w:hAnsi="Times New Roman" w:cs="Times New Roman"/>
          <w:color w:val="000000"/>
        </w:rPr>
        <w:t>adapting</w:t>
      </w:r>
      <w:r w:rsidR="00974B38">
        <w:rPr>
          <w:rFonts w:ascii="Times New Roman" w:hAnsi="Times New Roman" w:cs="Times New Roman"/>
          <w:color w:val="000000"/>
        </w:rPr>
        <w:t xml:space="preserve"> to the needs of other projects.</w:t>
      </w:r>
      <w:r w:rsidRPr="00863BC3">
        <w:rPr>
          <w:rFonts w:ascii="Times New Roman" w:hAnsi="Times New Roman" w:cs="Times New Roman"/>
          <w:color w:val="000000"/>
        </w:rPr>
        <w:t xml:space="preserve"> </w:t>
      </w:r>
    </w:p>
    <w:p w14:paraId="391B55FD"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Availability and requirements</w:t>
      </w:r>
    </w:p>
    <w:p w14:paraId="68BE9D08" w14:textId="77777777"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 xml:space="preserve">The Vertebrate Taxonomy Ontology (VTO) and the vocabulary of Taxonomic Ranks that it references are available via their permanent URLs: VTO, </w:t>
      </w:r>
      <w:hyperlink r:id="rId30" w:history="1">
        <w:r w:rsidRPr="00863BC3">
          <w:rPr>
            <w:rFonts w:ascii="Times New Roman" w:hAnsi="Times New Roman" w:cs="Times New Roman"/>
            <w:color w:val="1155CC"/>
            <w:u w:val="single"/>
          </w:rPr>
          <w:t>http://purl.obolibrary.org/obo/vto.owl</w:t>
        </w:r>
      </w:hyperlink>
      <w:proofErr w:type="gramStart"/>
      <w:r w:rsidRPr="00863BC3">
        <w:rPr>
          <w:rFonts w:ascii="Times New Roman" w:hAnsi="Times New Roman" w:cs="Times New Roman"/>
          <w:color w:val="000000"/>
        </w:rPr>
        <w:t>;</w:t>
      </w:r>
      <w:proofErr w:type="gramEnd"/>
      <w:r w:rsidRPr="00863BC3">
        <w:rPr>
          <w:rFonts w:ascii="Times New Roman" w:hAnsi="Times New Roman" w:cs="Times New Roman"/>
          <w:color w:val="000000"/>
        </w:rPr>
        <w:t xml:space="preserve"> TAXRANK, </w:t>
      </w:r>
      <w:hyperlink r:id="rId31" w:history="1">
        <w:r w:rsidRPr="00863BC3">
          <w:rPr>
            <w:rFonts w:ascii="Times New Roman" w:hAnsi="Times New Roman" w:cs="Times New Roman"/>
            <w:color w:val="1155CC"/>
            <w:u w:val="single"/>
          </w:rPr>
          <w:t>http://purl.obolibrary.org/obo/taxrank.owl</w:t>
        </w:r>
      </w:hyperlink>
      <w:r w:rsidRPr="00863BC3">
        <w:rPr>
          <w:rFonts w:ascii="Times New Roman" w:hAnsi="Times New Roman" w:cs="Times New Roman"/>
          <w:color w:val="000000"/>
        </w:rPr>
        <w:t>. The VTO is a large ontology, and thus when viewing in a desktop OWL editor such as Protégé may require allocating sufficient memory (2 GB at present) to the program.</w:t>
      </w:r>
    </w:p>
    <w:p w14:paraId="739B18BD"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Competing interests</w:t>
      </w:r>
    </w:p>
    <w:p w14:paraId="20110CE3" w14:textId="77777777" w:rsidR="00863BC3" w:rsidRPr="00863BC3" w:rsidRDefault="00863BC3" w:rsidP="00863BC3">
      <w:pPr>
        <w:spacing w:before="90" w:after="90"/>
        <w:ind w:left="180" w:right="90"/>
        <w:rPr>
          <w:rFonts w:ascii="Times" w:hAnsi="Times" w:cs="Times New Roman"/>
          <w:color w:val="000000"/>
          <w:sz w:val="27"/>
          <w:szCs w:val="27"/>
        </w:rPr>
      </w:pPr>
      <w:r w:rsidRPr="00863BC3">
        <w:rPr>
          <w:rFonts w:ascii="Times New Roman" w:hAnsi="Times New Roman" w:cs="Times New Roman"/>
          <w:color w:val="000000"/>
        </w:rPr>
        <w:t>None declared.</w:t>
      </w:r>
    </w:p>
    <w:p w14:paraId="49282E9D"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Author’s contributions</w:t>
      </w:r>
    </w:p>
    <w:p w14:paraId="2591282F" w14:textId="7C0CC615"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rPr>
        <w:t>Wrote the paper: All authors (PEM, JPB, DCB, WD, TAD, NI, HL, JGL, PMM, PCS, MW, TJV). Developed and updated ontologies: PEM, JPB, DCB, TAD, NI, WD, JGL. Developed the figures: TAD, P</w:t>
      </w:r>
      <w:r w:rsidR="002B480E">
        <w:rPr>
          <w:rFonts w:ascii="Times New Roman" w:hAnsi="Times New Roman" w:cs="Times New Roman"/>
          <w:color w:val="000000"/>
        </w:rPr>
        <w:t>M</w:t>
      </w:r>
      <w:r w:rsidRPr="00863BC3">
        <w:rPr>
          <w:rFonts w:ascii="Times New Roman" w:hAnsi="Times New Roman" w:cs="Times New Roman"/>
          <w:color w:val="000000"/>
        </w:rPr>
        <w:t xml:space="preserve">M, </w:t>
      </w:r>
      <w:proofErr w:type="gramStart"/>
      <w:r w:rsidRPr="00863BC3">
        <w:rPr>
          <w:rFonts w:ascii="Times New Roman" w:hAnsi="Times New Roman" w:cs="Times New Roman"/>
          <w:color w:val="000000"/>
        </w:rPr>
        <w:t>JPB</w:t>
      </w:r>
      <w:proofErr w:type="gramEnd"/>
      <w:r w:rsidRPr="00863BC3">
        <w:rPr>
          <w:rFonts w:ascii="Times New Roman" w:hAnsi="Times New Roman" w:cs="Times New Roman"/>
          <w:color w:val="000000"/>
        </w:rPr>
        <w:t>.</w:t>
      </w:r>
    </w:p>
    <w:p w14:paraId="4CBF632C" w14:textId="77777777" w:rsidR="00863BC3" w:rsidRPr="00863BC3" w:rsidRDefault="00863BC3" w:rsidP="00863BC3">
      <w:pPr>
        <w:rPr>
          <w:rFonts w:ascii="Times" w:eastAsia="Times New Roman" w:hAnsi="Times" w:cs="Times New Roman"/>
          <w:color w:val="000000"/>
          <w:sz w:val="27"/>
          <w:szCs w:val="27"/>
        </w:rPr>
      </w:pPr>
      <w:r w:rsidRPr="00863BC3">
        <w:rPr>
          <w:rFonts w:ascii="Times" w:eastAsia="Times New Roman" w:hAnsi="Times" w:cs="Times New Roman"/>
          <w:color w:val="000000"/>
          <w:sz w:val="27"/>
          <w:szCs w:val="27"/>
        </w:rPr>
        <w:br/>
      </w:r>
    </w:p>
    <w:p w14:paraId="654C6F7D" w14:textId="77777777" w:rsidR="00863BC3" w:rsidRPr="00863BC3" w:rsidRDefault="00863BC3" w:rsidP="00863BC3">
      <w:pPr>
        <w:spacing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Acknowledgments</w:t>
      </w:r>
    </w:p>
    <w:p w14:paraId="405E0CD1" w14:textId="77777777" w:rsidR="00863BC3" w:rsidRPr="00863BC3" w:rsidRDefault="00863BC3" w:rsidP="00863BC3">
      <w:pPr>
        <w:ind w:left="180"/>
        <w:rPr>
          <w:rFonts w:ascii="Times" w:hAnsi="Times" w:cs="Times New Roman"/>
          <w:color w:val="000000"/>
          <w:sz w:val="27"/>
          <w:szCs w:val="27"/>
        </w:rPr>
      </w:pPr>
      <w:r w:rsidRPr="00863BC3">
        <w:rPr>
          <w:rFonts w:ascii="Times New Roman" w:hAnsi="Times New Roman" w:cs="Times New Roman"/>
          <w:color w:val="000000"/>
          <w:shd w:val="clear" w:color="auto" w:fill="FFFFFF"/>
        </w:rPr>
        <w:t>This material is based upon work supported by the National Science Foundation under Grant Number</w:t>
      </w:r>
      <w:r w:rsidRPr="00863BC3">
        <w:rPr>
          <w:rFonts w:ascii="Times New Roman" w:hAnsi="Times New Roman" w:cs="Times New Roman"/>
          <w:color w:val="0A3A34"/>
          <w:shd w:val="clear" w:color="auto" w:fill="FFFFFF"/>
        </w:rPr>
        <w:t xml:space="preserve">s </w:t>
      </w:r>
      <w:r w:rsidRPr="00863BC3">
        <w:rPr>
          <w:rFonts w:ascii="Times New Roman" w:hAnsi="Times New Roman" w:cs="Times New Roman"/>
          <w:color w:val="000000"/>
        </w:rPr>
        <w:t xml:space="preserve">DBI-0641025, </w:t>
      </w:r>
      <w:r w:rsidRPr="00863BC3">
        <w:rPr>
          <w:rFonts w:ascii="Times New Roman" w:hAnsi="Times New Roman" w:cs="Times New Roman"/>
          <w:color w:val="0A3A34"/>
          <w:shd w:val="clear" w:color="auto" w:fill="FFFFFF"/>
        </w:rPr>
        <w:t xml:space="preserve">DBI-1062404, and DBI-1062542, and supported by the National Evolutionary Synthesis Center under </w:t>
      </w:r>
      <w:r w:rsidRPr="00863BC3">
        <w:rPr>
          <w:rFonts w:ascii="Times New Roman" w:hAnsi="Times New Roman" w:cs="Times New Roman"/>
          <w:color w:val="000000"/>
        </w:rPr>
        <w:t xml:space="preserve">NSF EF-0423641 and </w:t>
      </w:r>
      <w:r w:rsidRPr="00863BC3">
        <w:rPr>
          <w:rFonts w:ascii="Times New Roman" w:hAnsi="Times New Roman" w:cs="Times New Roman"/>
          <w:color w:val="0A3A34"/>
          <w:shd w:val="clear" w:color="auto" w:fill="FFFFFF"/>
        </w:rPr>
        <w:t>NSF #EF-0905606</w:t>
      </w:r>
      <w:r w:rsidRPr="00863BC3">
        <w:rPr>
          <w:rFonts w:ascii="Times New Roman" w:hAnsi="Times New Roman" w:cs="Times New Roman"/>
          <w:color w:val="000000"/>
          <w:shd w:val="clear" w:color="auto" w:fill="FFFFFF"/>
        </w:rPr>
        <w:t xml:space="preserve">. Any opinions, findings, and conclusions or recommendations expressed in this material are those of the author(s) and do not necessarily reflect the views of the National Science Foundation. We also acknowledge support from </w:t>
      </w:r>
      <w:r w:rsidRPr="00863BC3">
        <w:rPr>
          <w:rFonts w:ascii="Times New Roman" w:hAnsi="Times New Roman" w:cs="Times New Roman"/>
          <w:color w:val="000000"/>
        </w:rPr>
        <w:t xml:space="preserve">NIH (HG002659). We thank especially W. Eschmeyer and S. Blum for their generous distribution of the Catalog of Fishes data, J. Gross and D. Wake for permission and assistance with the </w:t>
      </w:r>
      <w:proofErr w:type="spell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data, and J. </w:t>
      </w:r>
      <w:proofErr w:type="spellStart"/>
      <w:r w:rsidRPr="00863BC3">
        <w:rPr>
          <w:rFonts w:ascii="Times New Roman" w:hAnsi="Times New Roman" w:cs="Times New Roman"/>
          <w:color w:val="000000"/>
        </w:rPr>
        <w:t>Alroy</w:t>
      </w:r>
      <w:proofErr w:type="spellEnd"/>
      <w:r w:rsidRPr="00863BC3">
        <w:rPr>
          <w:rFonts w:ascii="Times New Roman" w:hAnsi="Times New Roman" w:cs="Times New Roman"/>
          <w:color w:val="000000"/>
        </w:rPr>
        <w:t xml:space="preserve"> for providing data from the </w:t>
      </w:r>
      <w:proofErr w:type="spellStart"/>
      <w:r w:rsidRPr="00863BC3">
        <w:rPr>
          <w:rFonts w:ascii="Times New Roman" w:hAnsi="Times New Roman" w:cs="Times New Roman"/>
          <w:color w:val="000000"/>
        </w:rPr>
        <w:t>Paleobiology</w:t>
      </w:r>
      <w:proofErr w:type="spellEnd"/>
      <w:r w:rsidRPr="00863BC3">
        <w:rPr>
          <w:rFonts w:ascii="Times New Roman" w:hAnsi="Times New Roman" w:cs="Times New Roman"/>
          <w:color w:val="000000"/>
        </w:rPr>
        <w:t xml:space="preserve"> Database. R. </w:t>
      </w:r>
      <w:proofErr w:type="spellStart"/>
      <w:r w:rsidRPr="00863BC3">
        <w:rPr>
          <w:rFonts w:ascii="Times New Roman" w:hAnsi="Times New Roman" w:cs="Times New Roman"/>
          <w:color w:val="000000"/>
        </w:rPr>
        <w:t>Mayden</w:t>
      </w:r>
      <w:proofErr w:type="spellEnd"/>
      <w:r w:rsidRPr="00863BC3">
        <w:rPr>
          <w:rFonts w:ascii="Times New Roman" w:hAnsi="Times New Roman" w:cs="Times New Roman"/>
          <w:color w:val="000000"/>
        </w:rPr>
        <w:t xml:space="preserve"> and K. Conway provided information on the taxonomy of </w:t>
      </w:r>
      <w:proofErr w:type="spellStart"/>
      <w:r w:rsidRPr="00863BC3">
        <w:rPr>
          <w:rFonts w:ascii="Times New Roman" w:hAnsi="Times New Roman" w:cs="Times New Roman"/>
          <w:color w:val="000000"/>
        </w:rPr>
        <w:t>Cypriniformes</w:t>
      </w:r>
      <w:proofErr w:type="spellEnd"/>
      <w:r w:rsidRPr="00863BC3">
        <w:rPr>
          <w:rFonts w:ascii="Times New Roman" w:hAnsi="Times New Roman" w:cs="Times New Roman"/>
          <w:color w:val="000000"/>
        </w:rPr>
        <w:t xml:space="preserve">. M. Sabaj Pérez, M. Coburn, T. Grande, and E. Hilton provided information on the taxonomy of other teleost groups. Chris </w:t>
      </w:r>
      <w:proofErr w:type="spellStart"/>
      <w:r w:rsidRPr="00863BC3">
        <w:rPr>
          <w:rFonts w:ascii="Times New Roman" w:hAnsi="Times New Roman" w:cs="Times New Roman"/>
          <w:color w:val="000000"/>
        </w:rPr>
        <w:t>Mungall</w:t>
      </w:r>
      <w:proofErr w:type="spellEnd"/>
      <w:r w:rsidRPr="00863BC3">
        <w:rPr>
          <w:rFonts w:ascii="Times New Roman" w:hAnsi="Times New Roman" w:cs="Times New Roman"/>
          <w:color w:val="000000"/>
        </w:rPr>
        <w:t xml:space="preserve"> provided advice on OBO properties and our implementation of taxonomic ranks.</w:t>
      </w:r>
      <w:r w:rsidRPr="00863BC3">
        <w:rPr>
          <w:rFonts w:ascii="Times" w:eastAsia="Times New Roman" w:hAnsi="Times" w:cs="Times New Roman"/>
          <w:color w:val="000000"/>
          <w:sz w:val="27"/>
          <w:szCs w:val="27"/>
        </w:rPr>
        <w:br/>
      </w:r>
    </w:p>
    <w:p w14:paraId="731E71CF" w14:textId="77777777" w:rsidR="00863BC3" w:rsidRPr="00863BC3" w:rsidRDefault="00863BC3" w:rsidP="00863BC3">
      <w:pPr>
        <w:spacing w:before="225" w:after="225"/>
        <w:ind w:left="180"/>
        <w:outlineLvl w:val="1"/>
        <w:rPr>
          <w:rFonts w:ascii="Times" w:eastAsia="Times New Roman" w:hAnsi="Times" w:cs="Times New Roman"/>
          <w:b/>
          <w:bCs/>
          <w:color w:val="000000"/>
          <w:sz w:val="36"/>
          <w:szCs w:val="36"/>
        </w:rPr>
      </w:pPr>
      <w:r w:rsidRPr="00863BC3">
        <w:rPr>
          <w:rFonts w:ascii="Times New Roman" w:eastAsia="Times New Roman" w:hAnsi="Times New Roman" w:cs="Times New Roman"/>
          <w:b/>
          <w:bCs/>
          <w:color w:val="000000"/>
          <w:sz w:val="29"/>
          <w:szCs w:val="29"/>
        </w:rPr>
        <w:t>References (inconsistencies below will be fixed)</w:t>
      </w:r>
    </w:p>
    <w:p w14:paraId="523C3A7C" w14:textId="540CA9B2" w:rsidR="00EB1E61" w:rsidRPr="0090472B" w:rsidRDefault="00EB1E61" w:rsidP="00863BC3">
      <w:pPr>
        <w:numPr>
          <w:ilvl w:val="0"/>
          <w:numId w:val="1"/>
        </w:numPr>
        <w:spacing w:before="100" w:after="100"/>
        <w:ind w:left="540" w:right="100"/>
        <w:textAlignment w:val="baseline"/>
        <w:rPr>
          <w:rFonts w:ascii="Times New Roman" w:hAnsi="Times New Roman" w:cs="Times New Roman"/>
          <w:color w:val="000000"/>
        </w:rPr>
      </w:pPr>
      <w:r>
        <w:rPr>
          <w:rFonts w:ascii="Times New Roman" w:hAnsi="Times New Roman" w:cs="Times New Roman"/>
          <w:color w:val="000000"/>
        </w:rPr>
        <w:t xml:space="preserve">Smith B, </w:t>
      </w:r>
      <w:proofErr w:type="spellStart"/>
      <w:r>
        <w:rPr>
          <w:rFonts w:ascii="Times New Roman" w:hAnsi="Times New Roman" w:cs="Times New Roman"/>
          <w:color w:val="000000"/>
        </w:rPr>
        <w:t>Ashburner</w:t>
      </w:r>
      <w:proofErr w:type="spellEnd"/>
      <w:r>
        <w:rPr>
          <w:rFonts w:ascii="Times New Roman" w:hAnsi="Times New Roman" w:cs="Times New Roman"/>
          <w:color w:val="000000"/>
        </w:rPr>
        <w:t xml:space="preserve"> M, </w:t>
      </w:r>
      <w:proofErr w:type="spellStart"/>
      <w:r>
        <w:rPr>
          <w:rFonts w:ascii="Times New Roman" w:hAnsi="Times New Roman" w:cs="Times New Roman"/>
          <w:color w:val="000000"/>
        </w:rPr>
        <w:t>Rosse</w:t>
      </w:r>
      <w:proofErr w:type="spellEnd"/>
      <w:r>
        <w:rPr>
          <w:rFonts w:ascii="Times New Roman" w:hAnsi="Times New Roman" w:cs="Times New Roman"/>
          <w:color w:val="000000"/>
        </w:rPr>
        <w:t xml:space="preserve"> C, Bard J, Bug W, </w:t>
      </w:r>
      <w:proofErr w:type="spellStart"/>
      <w:r>
        <w:rPr>
          <w:rFonts w:ascii="Times New Roman" w:hAnsi="Times New Roman" w:cs="Times New Roman"/>
          <w:color w:val="000000"/>
        </w:rPr>
        <w:t>Ceusters</w:t>
      </w:r>
      <w:proofErr w:type="spellEnd"/>
      <w:r>
        <w:rPr>
          <w:rFonts w:ascii="Times New Roman" w:hAnsi="Times New Roman" w:cs="Times New Roman"/>
          <w:color w:val="000000"/>
        </w:rPr>
        <w:t xml:space="preserve"> W, Goldberg LJ, </w:t>
      </w:r>
      <w:proofErr w:type="spellStart"/>
      <w:r>
        <w:rPr>
          <w:rFonts w:ascii="Times New Roman" w:hAnsi="Times New Roman" w:cs="Times New Roman"/>
          <w:color w:val="000000"/>
        </w:rPr>
        <w:t>Eilbeck</w:t>
      </w:r>
      <w:proofErr w:type="spellEnd"/>
      <w:r>
        <w:rPr>
          <w:rFonts w:ascii="Times New Roman" w:hAnsi="Times New Roman" w:cs="Times New Roman"/>
          <w:color w:val="000000"/>
        </w:rPr>
        <w:t xml:space="preserve"> K, Ireland A, </w:t>
      </w:r>
      <w:proofErr w:type="spellStart"/>
      <w:r>
        <w:rPr>
          <w:rFonts w:ascii="Times New Roman" w:hAnsi="Times New Roman" w:cs="Times New Roman"/>
          <w:color w:val="000000"/>
        </w:rPr>
        <w:t>Mungall</w:t>
      </w:r>
      <w:proofErr w:type="spellEnd"/>
      <w:r>
        <w:rPr>
          <w:rFonts w:ascii="Times New Roman" w:hAnsi="Times New Roman" w:cs="Times New Roman"/>
          <w:color w:val="000000"/>
        </w:rPr>
        <w:t xml:space="preserve"> CJ, OBI consortium, </w:t>
      </w:r>
      <w:proofErr w:type="spellStart"/>
      <w:r>
        <w:rPr>
          <w:rFonts w:ascii="Times New Roman" w:hAnsi="Times New Roman" w:cs="Times New Roman"/>
          <w:color w:val="000000"/>
        </w:rPr>
        <w:t>Leontis</w:t>
      </w:r>
      <w:proofErr w:type="spellEnd"/>
      <w:r>
        <w:rPr>
          <w:rFonts w:ascii="Times New Roman" w:hAnsi="Times New Roman" w:cs="Times New Roman"/>
          <w:color w:val="000000"/>
        </w:rPr>
        <w:t xml:space="preserve"> N, </w:t>
      </w:r>
      <w:proofErr w:type="spellStart"/>
      <w:r>
        <w:rPr>
          <w:rFonts w:ascii="Times New Roman" w:hAnsi="Times New Roman" w:cs="Times New Roman"/>
          <w:color w:val="000000"/>
        </w:rPr>
        <w:t>Rocca-Seraa</w:t>
      </w:r>
      <w:proofErr w:type="spellEnd"/>
      <w:r>
        <w:rPr>
          <w:rFonts w:ascii="Times New Roman" w:hAnsi="Times New Roman" w:cs="Times New Roman"/>
          <w:color w:val="000000"/>
        </w:rPr>
        <w:t xml:space="preserve"> P, </w:t>
      </w:r>
      <w:proofErr w:type="spellStart"/>
      <w:r>
        <w:rPr>
          <w:rFonts w:ascii="Times New Roman" w:hAnsi="Times New Roman" w:cs="Times New Roman"/>
          <w:color w:val="000000"/>
        </w:rPr>
        <w:t>Ruttenberg</w:t>
      </w:r>
      <w:proofErr w:type="spellEnd"/>
      <w:r>
        <w:rPr>
          <w:rFonts w:ascii="Times New Roman" w:hAnsi="Times New Roman" w:cs="Times New Roman"/>
          <w:color w:val="000000"/>
        </w:rPr>
        <w:t xml:space="preserve"> A, </w:t>
      </w:r>
      <w:proofErr w:type="spellStart"/>
      <w:r>
        <w:rPr>
          <w:rFonts w:ascii="Times New Roman" w:hAnsi="Times New Roman" w:cs="Times New Roman"/>
          <w:color w:val="000000"/>
        </w:rPr>
        <w:t>Sansone</w:t>
      </w:r>
      <w:proofErr w:type="spellEnd"/>
      <w:r>
        <w:rPr>
          <w:rFonts w:ascii="Times New Roman" w:hAnsi="Times New Roman" w:cs="Times New Roman"/>
          <w:color w:val="000000"/>
        </w:rPr>
        <w:t xml:space="preserve"> SA, </w:t>
      </w:r>
      <w:proofErr w:type="spellStart"/>
      <w:r>
        <w:rPr>
          <w:rFonts w:ascii="Times New Roman" w:hAnsi="Times New Roman" w:cs="Times New Roman"/>
          <w:color w:val="000000"/>
        </w:rPr>
        <w:t>Scheuermann</w:t>
      </w:r>
      <w:proofErr w:type="spellEnd"/>
      <w:r>
        <w:rPr>
          <w:rFonts w:ascii="Times New Roman" w:hAnsi="Times New Roman" w:cs="Times New Roman"/>
          <w:color w:val="000000"/>
        </w:rPr>
        <w:t xml:space="preserve"> RH, Shah N, </w:t>
      </w:r>
      <w:proofErr w:type="spellStart"/>
      <w:r>
        <w:rPr>
          <w:rFonts w:ascii="Times New Roman" w:hAnsi="Times New Roman" w:cs="Times New Roman"/>
          <w:color w:val="000000"/>
        </w:rPr>
        <w:t>Whetzel</w:t>
      </w:r>
      <w:proofErr w:type="spellEnd"/>
      <w:r>
        <w:rPr>
          <w:rFonts w:ascii="Times New Roman" w:hAnsi="Times New Roman" w:cs="Times New Roman"/>
          <w:color w:val="000000"/>
        </w:rPr>
        <w:t xml:space="preserve"> PL, Lewis S: </w:t>
      </w:r>
      <w:r w:rsidRPr="0090472B">
        <w:rPr>
          <w:rFonts w:ascii="Times New Roman" w:hAnsi="Times New Roman" w:cs="Times New Roman"/>
          <w:b/>
        </w:rPr>
        <w:t xml:space="preserve">The OBO Foundry: coordinated evolution of ontologies to support biomedical data integration. </w:t>
      </w:r>
      <w:r>
        <w:rPr>
          <w:rFonts w:ascii="Times New Roman" w:hAnsi="Times New Roman" w:cs="Times New Roman"/>
          <w:i/>
        </w:rPr>
        <w:t xml:space="preserve">Nat </w:t>
      </w:r>
      <w:proofErr w:type="spellStart"/>
      <w:r>
        <w:rPr>
          <w:rFonts w:ascii="Times New Roman" w:hAnsi="Times New Roman" w:cs="Times New Roman"/>
          <w:i/>
        </w:rPr>
        <w:t>Biotechnol</w:t>
      </w:r>
      <w:proofErr w:type="spellEnd"/>
      <w:r>
        <w:rPr>
          <w:rFonts w:ascii="Times New Roman" w:hAnsi="Times New Roman" w:cs="Times New Roman"/>
          <w:i/>
        </w:rPr>
        <w:t xml:space="preserve"> </w:t>
      </w:r>
      <w:r w:rsidRPr="0090472B">
        <w:rPr>
          <w:rFonts w:ascii="Times New Roman" w:hAnsi="Times New Roman" w:cs="Times New Roman"/>
        </w:rPr>
        <w:t>2007</w:t>
      </w:r>
      <w:r>
        <w:rPr>
          <w:rFonts w:ascii="Times New Roman" w:hAnsi="Times New Roman" w:cs="Times New Roman"/>
        </w:rPr>
        <w:t xml:space="preserve">, </w:t>
      </w:r>
      <w:r w:rsidRPr="0090472B">
        <w:rPr>
          <w:rFonts w:ascii="Times New Roman" w:hAnsi="Times New Roman" w:cs="Times New Roman"/>
          <w:b/>
        </w:rPr>
        <w:t>25(11)</w:t>
      </w:r>
      <w:r>
        <w:rPr>
          <w:rFonts w:ascii="Times New Roman" w:hAnsi="Times New Roman" w:cs="Times New Roman"/>
        </w:rPr>
        <w:t>:</w:t>
      </w:r>
      <w:r w:rsidR="0090472B">
        <w:rPr>
          <w:rFonts w:ascii="Times New Roman" w:hAnsi="Times New Roman" w:cs="Times New Roman"/>
        </w:rPr>
        <w:t xml:space="preserve"> 1251-1255,</w:t>
      </w:r>
    </w:p>
    <w:p w14:paraId="720101C4" w14:textId="04D6FADE"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222222"/>
        </w:rPr>
        <w:t>Federhen</w:t>
      </w:r>
      <w:proofErr w:type="spellEnd"/>
      <w:r w:rsidRPr="00863BC3">
        <w:rPr>
          <w:rFonts w:ascii="Times New Roman" w:hAnsi="Times New Roman" w:cs="Times New Roman"/>
          <w:color w:val="222222"/>
        </w:rPr>
        <w:t xml:space="preserve"> S: </w:t>
      </w:r>
      <w:r w:rsidRPr="00863BC3">
        <w:rPr>
          <w:rFonts w:ascii="Times New Roman" w:hAnsi="Times New Roman" w:cs="Times New Roman"/>
          <w:b/>
          <w:bCs/>
          <w:color w:val="222222"/>
        </w:rPr>
        <w:t xml:space="preserve">The Taxonomy Project. </w:t>
      </w:r>
      <w:r w:rsidRPr="00863BC3">
        <w:rPr>
          <w:rFonts w:ascii="Times New Roman" w:hAnsi="Times New Roman" w:cs="Times New Roman"/>
          <w:color w:val="222222"/>
        </w:rPr>
        <w:t xml:space="preserve">In: </w:t>
      </w:r>
      <w:proofErr w:type="spellStart"/>
      <w:r w:rsidRPr="00863BC3">
        <w:rPr>
          <w:rFonts w:ascii="Times New Roman" w:hAnsi="Times New Roman" w:cs="Times New Roman"/>
          <w:color w:val="222222"/>
        </w:rPr>
        <w:t>McEntyre</w:t>
      </w:r>
      <w:proofErr w:type="spellEnd"/>
      <w:r w:rsidRPr="00863BC3">
        <w:rPr>
          <w:rFonts w:ascii="Times New Roman" w:hAnsi="Times New Roman" w:cs="Times New Roman"/>
          <w:color w:val="222222"/>
        </w:rPr>
        <w:t xml:space="preserve"> J, </w:t>
      </w:r>
      <w:proofErr w:type="spellStart"/>
      <w:r w:rsidRPr="00863BC3">
        <w:rPr>
          <w:rFonts w:ascii="Times New Roman" w:hAnsi="Times New Roman" w:cs="Times New Roman"/>
          <w:color w:val="222222"/>
        </w:rPr>
        <w:t>Ostell</w:t>
      </w:r>
      <w:proofErr w:type="spellEnd"/>
      <w:r w:rsidRPr="00863BC3">
        <w:rPr>
          <w:rFonts w:ascii="Times New Roman" w:hAnsi="Times New Roman" w:cs="Times New Roman"/>
          <w:color w:val="222222"/>
        </w:rPr>
        <w:t xml:space="preserve"> J, editors. The NCBI Handbook Bethesda (MD): National Center for Biotechnology Information (US); 2002-. Chapter 4.</w:t>
      </w:r>
    </w:p>
    <w:p w14:paraId="2BADA7E0"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 xml:space="preserve">Eschmeyer WN: </w:t>
      </w:r>
      <w:r w:rsidRPr="00863BC3">
        <w:rPr>
          <w:rFonts w:ascii="Times New Roman" w:hAnsi="Times New Roman" w:cs="Times New Roman"/>
          <w:b/>
          <w:bCs/>
          <w:color w:val="000000"/>
        </w:rPr>
        <w:t>Catalog of Fishes</w:t>
      </w:r>
      <w:r w:rsidRPr="00863BC3">
        <w:rPr>
          <w:rFonts w:ascii="Times New Roman" w:hAnsi="Times New Roman" w:cs="Times New Roman"/>
          <w:color w:val="000000"/>
        </w:rPr>
        <w:t>. California Academy of Sciences (</w:t>
      </w:r>
      <w:hyperlink r:id="rId32" w:history="1">
        <w:r w:rsidRPr="00863BC3">
          <w:rPr>
            <w:rFonts w:ascii="Times New Roman" w:hAnsi="Times New Roman" w:cs="Times New Roman"/>
            <w:color w:val="1155CC"/>
            <w:u w:val="single"/>
          </w:rPr>
          <w:t>http://research.calacademy.org/research/ichthyology/catalog/fishcatmain.asp</w:t>
        </w:r>
      </w:hyperlink>
      <w:r w:rsidRPr="00863BC3">
        <w:rPr>
          <w:rFonts w:ascii="Times New Roman" w:hAnsi="Times New Roman" w:cs="Times New Roman"/>
          <w:color w:val="000000"/>
        </w:rPr>
        <w:t>). (</w:t>
      </w:r>
      <w:proofErr w:type="gramStart"/>
      <w:r w:rsidRPr="00863BC3">
        <w:rPr>
          <w:rFonts w:ascii="Times New Roman" w:hAnsi="Times New Roman" w:cs="Times New Roman"/>
          <w:color w:val="000000"/>
        </w:rPr>
        <w:t>version</w:t>
      </w:r>
      <w:proofErr w:type="gramEnd"/>
      <w:r w:rsidRPr="00863BC3">
        <w:rPr>
          <w:rFonts w:ascii="Times New Roman" w:hAnsi="Times New Roman" w:cs="Times New Roman"/>
          <w:color w:val="000000"/>
        </w:rPr>
        <w:t xml:space="preserve"> 3/2013).</w:t>
      </w:r>
    </w:p>
    <w:p w14:paraId="400E16F7"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Mabee</w:t>
      </w:r>
      <w:proofErr w:type="spellEnd"/>
      <w:r w:rsidRPr="00863BC3">
        <w:rPr>
          <w:rFonts w:ascii="Times New Roman" w:hAnsi="Times New Roman" w:cs="Times New Roman"/>
          <w:color w:val="000000"/>
        </w:rPr>
        <w:t xml:space="preserve"> PM, </w:t>
      </w:r>
      <w:proofErr w:type="spellStart"/>
      <w:r w:rsidRPr="00863BC3">
        <w:rPr>
          <w:rFonts w:ascii="Times New Roman" w:hAnsi="Times New Roman" w:cs="Times New Roman"/>
          <w:color w:val="000000"/>
        </w:rPr>
        <w:t>Balhoff</w:t>
      </w:r>
      <w:proofErr w:type="spellEnd"/>
      <w:r w:rsidRPr="00863BC3">
        <w:rPr>
          <w:rFonts w:ascii="Times New Roman" w:hAnsi="Times New Roman" w:cs="Times New Roman"/>
          <w:color w:val="000000"/>
        </w:rPr>
        <w:t xml:space="preserve"> JP, Dahdul WM, Lapp H, </w:t>
      </w:r>
      <w:proofErr w:type="spellStart"/>
      <w:r w:rsidRPr="00863BC3">
        <w:rPr>
          <w:rFonts w:ascii="Times New Roman" w:hAnsi="Times New Roman" w:cs="Times New Roman"/>
          <w:color w:val="000000"/>
        </w:rPr>
        <w:t>Midford</w:t>
      </w:r>
      <w:proofErr w:type="spellEnd"/>
      <w:r w:rsidRPr="00863BC3">
        <w:rPr>
          <w:rFonts w:ascii="Times New Roman" w:hAnsi="Times New Roman" w:cs="Times New Roman"/>
          <w:color w:val="000000"/>
        </w:rPr>
        <w:t xml:space="preserve"> PE, Vision TJ, </w:t>
      </w:r>
      <w:proofErr w:type="spellStart"/>
      <w:r w:rsidRPr="00863BC3">
        <w:rPr>
          <w:rFonts w:ascii="Times New Roman" w:hAnsi="Times New Roman" w:cs="Times New Roman"/>
          <w:color w:val="000000"/>
        </w:rPr>
        <w:t>Westerfield</w:t>
      </w:r>
      <w:proofErr w:type="spellEnd"/>
      <w:r w:rsidRPr="00863BC3">
        <w:rPr>
          <w:rFonts w:ascii="Times New Roman" w:hAnsi="Times New Roman" w:cs="Times New Roman"/>
          <w:color w:val="000000"/>
        </w:rPr>
        <w:t xml:space="preserve"> M: </w:t>
      </w:r>
      <w:r w:rsidRPr="00863BC3">
        <w:rPr>
          <w:rFonts w:ascii="Times New Roman" w:hAnsi="Times New Roman" w:cs="Times New Roman"/>
          <w:b/>
          <w:bCs/>
          <w:color w:val="000000"/>
        </w:rPr>
        <w:t>500,000 fish phenotypes: The new informatics landscape of evolutionary and developmental skeletal biology.</w:t>
      </w:r>
      <w:r w:rsidRPr="00863BC3">
        <w:rPr>
          <w:rFonts w:ascii="Times New Roman" w:hAnsi="Times New Roman" w:cs="Times New Roman"/>
          <w:color w:val="000000"/>
        </w:rPr>
        <w:t xml:space="preserve"> </w:t>
      </w:r>
      <w:r w:rsidRPr="00863BC3">
        <w:rPr>
          <w:rFonts w:ascii="Times New Roman" w:hAnsi="Times New Roman" w:cs="Times New Roman"/>
          <w:i/>
          <w:iCs/>
          <w:color w:val="000000"/>
        </w:rPr>
        <w:t xml:space="preserve">J </w:t>
      </w:r>
      <w:proofErr w:type="spellStart"/>
      <w:r w:rsidRPr="00863BC3">
        <w:rPr>
          <w:rFonts w:ascii="Times New Roman" w:hAnsi="Times New Roman" w:cs="Times New Roman"/>
          <w:i/>
          <w:iCs/>
          <w:color w:val="000000"/>
        </w:rPr>
        <w:t>Appl</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Ichthy</w:t>
      </w:r>
      <w:proofErr w:type="spellEnd"/>
      <w:r w:rsidRPr="00863BC3">
        <w:rPr>
          <w:rFonts w:ascii="Times New Roman" w:hAnsi="Times New Roman" w:cs="Times New Roman"/>
          <w:color w:val="000000"/>
        </w:rPr>
        <w:t xml:space="preserve"> 2012, </w:t>
      </w:r>
      <w:r w:rsidRPr="00863BC3">
        <w:rPr>
          <w:rFonts w:ascii="Times New Roman" w:hAnsi="Times New Roman" w:cs="Times New Roman"/>
          <w:b/>
          <w:bCs/>
          <w:color w:val="000000"/>
        </w:rPr>
        <w:t>28(3)</w:t>
      </w:r>
      <w:proofErr w:type="gramStart"/>
      <w:r w:rsidRPr="00863BC3">
        <w:rPr>
          <w:rFonts w:ascii="Times New Roman" w:hAnsi="Times New Roman" w:cs="Times New Roman"/>
          <w:color w:val="000000"/>
        </w:rPr>
        <w:t>:300</w:t>
      </w:r>
      <w:proofErr w:type="gramEnd"/>
      <w:r w:rsidRPr="00863BC3">
        <w:rPr>
          <w:rFonts w:ascii="Times New Roman" w:hAnsi="Times New Roman" w:cs="Times New Roman"/>
          <w:color w:val="000000"/>
        </w:rPr>
        <w:t>-305.</w:t>
      </w:r>
    </w:p>
    <w:p w14:paraId="7793CC5B" w14:textId="5675BB85"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Dahdul W</w:t>
      </w:r>
      <w:r w:rsidR="00B7263D">
        <w:rPr>
          <w:rFonts w:ascii="Times New Roman" w:hAnsi="Times New Roman" w:cs="Times New Roman"/>
          <w:color w:val="000000"/>
        </w:rPr>
        <w:t>M</w:t>
      </w:r>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Balhoff</w:t>
      </w:r>
      <w:proofErr w:type="spellEnd"/>
      <w:r w:rsidRPr="00863BC3">
        <w:rPr>
          <w:rFonts w:ascii="Times New Roman" w:hAnsi="Times New Roman" w:cs="Times New Roman"/>
          <w:color w:val="000000"/>
        </w:rPr>
        <w:t xml:space="preserve"> J</w:t>
      </w:r>
      <w:r w:rsidR="00B7263D">
        <w:rPr>
          <w:rFonts w:ascii="Times New Roman" w:hAnsi="Times New Roman" w:cs="Times New Roman"/>
          <w:color w:val="000000"/>
        </w:rPr>
        <w:t>P</w:t>
      </w:r>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Engeman</w:t>
      </w:r>
      <w:proofErr w:type="spellEnd"/>
      <w:r w:rsidRPr="00863BC3">
        <w:rPr>
          <w:rFonts w:ascii="Times New Roman" w:hAnsi="Times New Roman" w:cs="Times New Roman"/>
          <w:color w:val="000000"/>
        </w:rPr>
        <w:t xml:space="preserve"> J, Grande T, Hilton E, Kothari C, Lapp H, Lundberg J</w:t>
      </w:r>
      <w:r w:rsidR="00B7263D">
        <w:rPr>
          <w:rFonts w:ascii="Times New Roman" w:hAnsi="Times New Roman" w:cs="Times New Roman"/>
          <w:color w:val="000000"/>
        </w:rPr>
        <w:t>C</w:t>
      </w:r>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Midford</w:t>
      </w:r>
      <w:proofErr w:type="spellEnd"/>
      <w:r w:rsidRPr="00863BC3">
        <w:rPr>
          <w:rFonts w:ascii="Times New Roman" w:hAnsi="Times New Roman" w:cs="Times New Roman"/>
          <w:color w:val="000000"/>
        </w:rPr>
        <w:t xml:space="preserve"> P</w:t>
      </w:r>
      <w:r w:rsidR="00B7263D">
        <w:rPr>
          <w:rFonts w:ascii="Times New Roman" w:hAnsi="Times New Roman" w:cs="Times New Roman"/>
          <w:color w:val="000000"/>
        </w:rPr>
        <w:t>E</w:t>
      </w:r>
      <w:r w:rsidRPr="00863BC3">
        <w:rPr>
          <w:rFonts w:ascii="Times New Roman" w:hAnsi="Times New Roman" w:cs="Times New Roman"/>
          <w:color w:val="000000"/>
        </w:rPr>
        <w:t>, Vision T</w:t>
      </w:r>
      <w:r w:rsidR="00B7263D">
        <w:rPr>
          <w:rFonts w:ascii="Times New Roman" w:hAnsi="Times New Roman" w:cs="Times New Roman"/>
          <w:color w:val="000000"/>
        </w:rPr>
        <w:t>J</w:t>
      </w:r>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Westerfield</w:t>
      </w:r>
      <w:proofErr w:type="spellEnd"/>
      <w:r w:rsidRPr="00863BC3">
        <w:rPr>
          <w:rFonts w:ascii="Times New Roman" w:hAnsi="Times New Roman" w:cs="Times New Roman"/>
          <w:color w:val="000000"/>
        </w:rPr>
        <w:t xml:space="preserve"> M, </w:t>
      </w:r>
      <w:proofErr w:type="spellStart"/>
      <w:r w:rsidRPr="00863BC3">
        <w:rPr>
          <w:rFonts w:ascii="Times New Roman" w:hAnsi="Times New Roman" w:cs="Times New Roman"/>
          <w:color w:val="000000"/>
        </w:rPr>
        <w:t>Mabee</w:t>
      </w:r>
      <w:proofErr w:type="spellEnd"/>
      <w:r w:rsidRPr="00863BC3">
        <w:rPr>
          <w:rFonts w:ascii="Times New Roman" w:hAnsi="Times New Roman" w:cs="Times New Roman"/>
          <w:color w:val="000000"/>
        </w:rPr>
        <w:t xml:space="preserve"> P</w:t>
      </w:r>
      <w:r w:rsidR="00B7263D">
        <w:rPr>
          <w:rFonts w:ascii="Times New Roman" w:hAnsi="Times New Roman" w:cs="Times New Roman"/>
          <w:color w:val="000000"/>
        </w:rPr>
        <w:t>M</w:t>
      </w:r>
      <w:r w:rsidRPr="00863BC3">
        <w:rPr>
          <w:rFonts w:ascii="Times New Roman" w:hAnsi="Times New Roman" w:cs="Times New Roman"/>
          <w:color w:val="000000"/>
        </w:rPr>
        <w:t xml:space="preserve">: </w:t>
      </w:r>
      <w:r w:rsidRPr="00863BC3">
        <w:rPr>
          <w:rFonts w:ascii="Times New Roman" w:hAnsi="Times New Roman" w:cs="Times New Roman"/>
          <w:b/>
          <w:bCs/>
          <w:color w:val="000000"/>
        </w:rPr>
        <w:t>Evolutionary characters, phenotypes and ontologies: Curating data from the systematic biology literature.</w:t>
      </w:r>
      <w:r w:rsidRPr="00863BC3">
        <w:rPr>
          <w:rFonts w:ascii="Times New Roman" w:hAnsi="Times New Roman" w:cs="Times New Roman"/>
          <w:i/>
          <w:iCs/>
          <w:color w:val="000000"/>
        </w:rPr>
        <w:t xml:space="preserve"> PLOS ONE </w:t>
      </w:r>
      <w:r w:rsidRPr="00863BC3">
        <w:rPr>
          <w:rFonts w:ascii="Times New Roman" w:hAnsi="Times New Roman" w:cs="Times New Roman"/>
          <w:color w:val="000000"/>
        </w:rPr>
        <w:t>2010, (http://dx.doi.org/10.1371/journal.pone.0010708)</w:t>
      </w:r>
    </w:p>
    <w:p w14:paraId="7C13BBF6"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222222"/>
        </w:rPr>
        <w:t xml:space="preserve">Fang F: </w:t>
      </w:r>
      <w:r w:rsidRPr="00863BC3">
        <w:rPr>
          <w:rFonts w:ascii="Times New Roman" w:hAnsi="Times New Roman" w:cs="Times New Roman"/>
          <w:b/>
          <w:bCs/>
          <w:color w:val="222222"/>
        </w:rPr>
        <w:t xml:space="preserve">Phylogenetic analysis of the Asian Cyprinid genus </w:t>
      </w:r>
      <w:r w:rsidRPr="00863BC3">
        <w:rPr>
          <w:rFonts w:ascii="Times New Roman" w:hAnsi="Times New Roman" w:cs="Times New Roman"/>
          <w:b/>
          <w:bCs/>
          <w:i/>
          <w:iCs/>
          <w:color w:val="222222"/>
        </w:rPr>
        <w:t>Danio</w:t>
      </w:r>
      <w:r w:rsidRPr="00863BC3">
        <w:rPr>
          <w:rFonts w:ascii="Times New Roman" w:hAnsi="Times New Roman" w:cs="Times New Roman"/>
          <w:b/>
          <w:bCs/>
          <w:color w:val="222222"/>
        </w:rPr>
        <w:t xml:space="preserve"> (</w:t>
      </w:r>
      <w:proofErr w:type="spellStart"/>
      <w:r w:rsidRPr="00863BC3">
        <w:rPr>
          <w:rFonts w:ascii="Times New Roman" w:hAnsi="Times New Roman" w:cs="Times New Roman"/>
          <w:b/>
          <w:bCs/>
          <w:color w:val="222222"/>
        </w:rPr>
        <w:t>Teleostei</w:t>
      </w:r>
      <w:proofErr w:type="spellEnd"/>
      <w:r w:rsidRPr="00863BC3">
        <w:rPr>
          <w:rFonts w:ascii="Times New Roman" w:hAnsi="Times New Roman" w:cs="Times New Roman"/>
          <w:b/>
          <w:bCs/>
          <w:color w:val="222222"/>
        </w:rPr>
        <w:t xml:space="preserve">, </w:t>
      </w:r>
      <w:proofErr w:type="spellStart"/>
      <w:r w:rsidRPr="00863BC3">
        <w:rPr>
          <w:rFonts w:ascii="Times New Roman" w:hAnsi="Times New Roman" w:cs="Times New Roman"/>
          <w:b/>
          <w:bCs/>
          <w:color w:val="222222"/>
        </w:rPr>
        <w:t>Cyprinidae</w:t>
      </w:r>
      <w:proofErr w:type="spellEnd"/>
      <w:r w:rsidRPr="00863BC3">
        <w:rPr>
          <w:rFonts w:ascii="Times New Roman" w:hAnsi="Times New Roman" w:cs="Times New Roman"/>
          <w:b/>
          <w:bCs/>
          <w:color w:val="222222"/>
        </w:rPr>
        <w:t>)</w:t>
      </w:r>
      <w:r w:rsidRPr="00863BC3">
        <w:rPr>
          <w:rFonts w:ascii="Times New Roman" w:hAnsi="Times New Roman" w:cs="Times New Roman"/>
          <w:color w:val="222222"/>
        </w:rPr>
        <w:t xml:space="preserve">. </w:t>
      </w:r>
      <w:proofErr w:type="spellStart"/>
      <w:r w:rsidRPr="00863BC3">
        <w:rPr>
          <w:rFonts w:ascii="Times New Roman" w:hAnsi="Times New Roman" w:cs="Times New Roman"/>
          <w:i/>
          <w:iCs/>
          <w:color w:val="222222"/>
        </w:rPr>
        <w:t>Copeia</w:t>
      </w:r>
      <w:proofErr w:type="spellEnd"/>
      <w:r w:rsidRPr="00863BC3">
        <w:rPr>
          <w:rFonts w:ascii="Times New Roman" w:hAnsi="Times New Roman" w:cs="Times New Roman"/>
          <w:color w:val="222222"/>
        </w:rPr>
        <w:t xml:space="preserve"> 2003, 714-728.</w:t>
      </w:r>
    </w:p>
    <w:p w14:paraId="1C1EC4C8"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222222"/>
        </w:rPr>
        <w:t>Toledo-</w:t>
      </w:r>
      <w:proofErr w:type="spellStart"/>
      <w:r w:rsidRPr="00863BC3">
        <w:rPr>
          <w:rFonts w:ascii="Times New Roman" w:hAnsi="Times New Roman" w:cs="Times New Roman"/>
          <w:color w:val="222222"/>
        </w:rPr>
        <w:t>Piza</w:t>
      </w:r>
      <w:proofErr w:type="spellEnd"/>
      <w:r w:rsidRPr="00863BC3">
        <w:rPr>
          <w:rFonts w:ascii="Times New Roman" w:hAnsi="Times New Roman" w:cs="Times New Roman"/>
          <w:color w:val="222222"/>
        </w:rPr>
        <w:t xml:space="preserve"> M: </w:t>
      </w:r>
      <w:r w:rsidRPr="00863BC3">
        <w:rPr>
          <w:rFonts w:ascii="Times New Roman" w:hAnsi="Times New Roman" w:cs="Times New Roman"/>
          <w:b/>
          <w:bCs/>
          <w:color w:val="222222"/>
        </w:rPr>
        <w:t xml:space="preserve">The Neotropical fish subfamily </w:t>
      </w:r>
      <w:proofErr w:type="spellStart"/>
      <w:r w:rsidRPr="00863BC3">
        <w:rPr>
          <w:rFonts w:ascii="Times New Roman" w:hAnsi="Times New Roman" w:cs="Times New Roman"/>
          <w:b/>
          <w:bCs/>
          <w:color w:val="222222"/>
        </w:rPr>
        <w:t>Cynodontinae</w:t>
      </w:r>
      <w:proofErr w:type="spellEnd"/>
      <w:r w:rsidRPr="00863BC3">
        <w:rPr>
          <w:rFonts w:ascii="Times New Roman" w:hAnsi="Times New Roman" w:cs="Times New Roman"/>
          <w:b/>
          <w:bCs/>
          <w:color w:val="222222"/>
        </w:rPr>
        <w:t xml:space="preserve"> (</w:t>
      </w:r>
      <w:proofErr w:type="spellStart"/>
      <w:r w:rsidRPr="00863BC3">
        <w:rPr>
          <w:rFonts w:ascii="Times New Roman" w:hAnsi="Times New Roman" w:cs="Times New Roman"/>
          <w:b/>
          <w:bCs/>
          <w:color w:val="222222"/>
        </w:rPr>
        <w:t>Teleostei</w:t>
      </w:r>
      <w:proofErr w:type="spellEnd"/>
      <w:r w:rsidRPr="00863BC3">
        <w:rPr>
          <w:rFonts w:ascii="Times New Roman" w:hAnsi="Times New Roman" w:cs="Times New Roman"/>
          <w:b/>
          <w:bCs/>
          <w:color w:val="222222"/>
        </w:rPr>
        <w:t xml:space="preserve">: </w:t>
      </w:r>
      <w:proofErr w:type="spellStart"/>
      <w:r w:rsidRPr="00863BC3">
        <w:rPr>
          <w:rFonts w:ascii="Times New Roman" w:hAnsi="Times New Roman" w:cs="Times New Roman"/>
          <w:b/>
          <w:bCs/>
          <w:color w:val="222222"/>
        </w:rPr>
        <w:t>Ostariophysi</w:t>
      </w:r>
      <w:proofErr w:type="spellEnd"/>
      <w:r w:rsidRPr="00863BC3">
        <w:rPr>
          <w:rFonts w:ascii="Times New Roman" w:hAnsi="Times New Roman" w:cs="Times New Roman"/>
          <w:b/>
          <w:bCs/>
          <w:color w:val="222222"/>
        </w:rPr>
        <w:t xml:space="preserve">: Characiformes): A phylogenetic study and revision of </w:t>
      </w:r>
      <w:proofErr w:type="spellStart"/>
      <w:r w:rsidRPr="00863BC3">
        <w:rPr>
          <w:rFonts w:ascii="Times New Roman" w:hAnsi="Times New Roman" w:cs="Times New Roman"/>
          <w:b/>
          <w:bCs/>
          <w:i/>
          <w:iCs/>
          <w:color w:val="222222"/>
        </w:rPr>
        <w:t>Cynodon</w:t>
      </w:r>
      <w:proofErr w:type="spellEnd"/>
      <w:r w:rsidRPr="00863BC3">
        <w:rPr>
          <w:rFonts w:ascii="Times New Roman" w:hAnsi="Times New Roman" w:cs="Times New Roman"/>
          <w:b/>
          <w:bCs/>
          <w:color w:val="222222"/>
        </w:rPr>
        <w:t xml:space="preserve"> and </w:t>
      </w:r>
      <w:proofErr w:type="spellStart"/>
      <w:r w:rsidRPr="00863BC3">
        <w:rPr>
          <w:rFonts w:ascii="Times New Roman" w:hAnsi="Times New Roman" w:cs="Times New Roman"/>
          <w:b/>
          <w:bCs/>
          <w:i/>
          <w:iCs/>
          <w:color w:val="222222"/>
        </w:rPr>
        <w:t>Rhaphiodon</w:t>
      </w:r>
      <w:proofErr w:type="spellEnd"/>
      <w:r w:rsidRPr="00863BC3">
        <w:rPr>
          <w:rFonts w:ascii="Times New Roman" w:hAnsi="Times New Roman" w:cs="Times New Roman"/>
          <w:b/>
          <w:bCs/>
          <w:color w:val="222222"/>
        </w:rPr>
        <w:t>.</w:t>
      </w:r>
      <w:r w:rsidRPr="00863BC3">
        <w:rPr>
          <w:rFonts w:ascii="Times New Roman" w:hAnsi="Times New Roman" w:cs="Times New Roman"/>
          <w:color w:val="222222"/>
        </w:rPr>
        <w:t xml:space="preserve"> </w:t>
      </w:r>
      <w:proofErr w:type="spellStart"/>
      <w:r w:rsidRPr="00863BC3">
        <w:rPr>
          <w:rFonts w:ascii="Times New Roman" w:hAnsi="Times New Roman" w:cs="Times New Roman"/>
          <w:i/>
          <w:iCs/>
          <w:color w:val="222222"/>
        </w:rPr>
        <w:t>Amer</w:t>
      </w:r>
      <w:proofErr w:type="spellEnd"/>
      <w:r w:rsidRPr="00863BC3">
        <w:rPr>
          <w:rFonts w:ascii="Times New Roman" w:hAnsi="Times New Roman" w:cs="Times New Roman"/>
          <w:i/>
          <w:iCs/>
          <w:color w:val="222222"/>
        </w:rPr>
        <w:t xml:space="preserve"> </w:t>
      </w:r>
      <w:proofErr w:type="spellStart"/>
      <w:r w:rsidRPr="00863BC3">
        <w:rPr>
          <w:rFonts w:ascii="Times New Roman" w:hAnsi="Times New Roman" w:cs="Times New Roman"/>
          <w:i/>
          <w:iCs/>
          <w:color w:val="222222"/>
        </w:rPr>
        <w:t>Mus</w:t>
      </w:r>
      <w:bookmarkStart w:id="28" w:name="_GoBack"/>
      <w:bookmarkEnd w:id="28"/>
      <w:proofErr w:type="spellEnd"/>
      <w:r w:rsidRPr="00863BC3">
        <w:rPr>
          <w:rFonts w:ascii="Times New Roman" w:hAnsi="Times New Roman" w:cs="Times New Roman"/>
          <w:i/>
          <w:iCs/>
          <w:color w:val="222222"/>
        </w:rPr>
        <w:t xml:space="preserve"> Nov</w:t>
      </w:r>
      <w:r w:rsidRPr="00863BC3">
        <w:rPr>
          <w:rFonts w:ascii="Times New Roman" w:hAnsi="Times New Roman" w:cs="Times New Roman"/>
          <w:color w:val="222222"/>
        </w:rPr>
        <w:t xml:space="preserve"> 2000, </w:t>
      </w:r>
      <w:r w:rsidRPr="00863BC3">
        <w:rPr>
          <w:rFonts w:ascii="Times New Roman" w:hAnsi="Times New Roman" w:cs="Times New Roman"/>
          <w:b/>
          <w:bCs/>
          <w:color w:val="222222"/>
        </w:rPr>
        <w:t>3286</w:t>
      </w:r>
      <w:r w:rsidRPr="00863BC3">
        <w:rPr>
          <w:rFonts w:ascii="Times New Roman" w:hAnsi="Times New Roman" w:cs="Times New Roman"/>
          <w:color w:val="222222"/>
        </w:rPr>
        <w:t>: 1-88.</w:t>
      </w:r>
    </w:p>
    <w:p w14:paraId="7E212583" w14:textId="29130FD8" w:rsidR="00B7263D" w:rsidRPr="00C5241D" w:rsidRDefault="006042E7" w:rsidP="00863BC3">
      <w:pPr>
        <w:numPr>
          <w:ilvl w:val="0"/>
          <w:numId w:val="1"/>
        </w:numPr>
        <w:spacing w:before="100" w:after="100"/>
        <w:ind w:left="540" w:right="100"/>
        <w:textAlignment w:val="baseline"/>
        <w:rPr>
          <w:rFonts w:ascii="Times New Roman" w:hAnsi="Times New Roman" w:cs="Times New Roman"/>
          <w:color w:val="000000"/>
        </w:rPr>
      </w:pPr>
      <w:proofErr w:type="spellStart"/>
      <w:r>
        <w:rPr>
          <w:rFonts w:ascii="Times New Roman" w:hAnsi="Times New Roman" w:cs="Times New Roman"/>
          <w:color w:val="000000"/>
        </w:rPr>
        <w:t>Uhen</w:t>
      </w:r>
      <w:proofErr w:type="spellEnd"/>
      <w:r>
        <w:rPr>
          <w:rFonts w:ascii="Times New Roman" w:hAnsi="Times New Roman" w:cs="Times New Roman"/>
          <w:color w:val="000000"/>
        </w:rPr>
        <w:t xml:space="preserve"> MD, </w:t>
      </w:r>
      <w:proofErr w:type="spellStart"/>
      <w:r>
        <w:rPr>
          <w:rFonts w:ascii="Times New Roman" w:hAnsi="Times New Roman" w:cs="Times New Roman"/>
          <w:color w:val="000000"/>
        </w:rPr>
        <w:t>Barnosky</w:t>
      </w:r>
      <w:proofErr w:type="spellEnd"/>
      <w:r>
        <w:rPr>
          <w:rFonts w:ascii="Times New Roman" w:hAnsi="Times New Roman" w:cs="Times New Roman"/>
          <w:color w:val="000000"/>
        </w:rPr>
        <w:t xml:space="preserve"> AD, Bills B, Blois J, </w:t>
      </w:r>
      <w:proofErr w:type="spellStart"/>
      <w:r>
        <w:rPr>
          <w:rFonts w:ascii="Times New Roman" w:hAnsi="Times New Roman" w:cs="Times New Roman"/>
          <w:color w:val="000000"/>
        </w:rPr>
        <w:t>Carrano</w:t>
      </w:r>
      <w:proofErr w:type="spellEnd"/>
      <w:r>
        <w:rPr>
          <w:rFonts w:ascii="Times New Roman" w:hAnsi="Times New Roman" w:cs="Times New Roman"/>
          <w:color w:val="000000"/>
        </w:rPr>
        <w:t xml:space="preserve"> MT, Carrasco MA</w:t>
      </w:r>
      <w:proofErr w:type="gramStart"/>
      <w:r>
        <w:rPr>
          <w:rFonts w:ascii="Times New Roman" w:hAnsi="Times New Roman" w:cs="Times New Roman"/>
          <w:color w:val="000000"/>
        </w:rPr>
        <w:t>,  Erickson</w:t>
      </w:r>
      <w:proofErr w:type="gramEnd"/>
      <w:r>
        <w:rPr>
          <w:rFonts w:ascii="Times New Roman" w:hAnsi="Times New Roman" w:cs="Times New Roman"/>
          <w:color w:val="000000"/>
        </w:rPr>
        <w:t xml:space="preserve"> GM, </w:t>
      </w:r>
      <w:proofErr w:type="spellStart"/>
      <w:r>
        <w:rPr>
          <w:rFonts w:ascii="Times New Roman" w:hAnsi="Times New Roman" w:cs="Times New Roman"/>
          <w:color w:val="000000"/>
        </w:rPr>
        <w:t>Eronen</w:t>
      </w:r>
      <w:proofErr w:type="spellEnd"/>
      <w:r>
        <w:rPr>
          <w:rFonts w:ascii="Times New Roman" w:hAnsi="Times New Roman" w:cs="Times New Roman"/>
          <w:color w:val="000000"/>
        </w:rPr>
        <w:t xml:space="preserve"> JT, </w:t>
      </w:r>
      <w:proofErr w:type="spellStart"/>
      <w:r>
        <w:rPr>
          <w:rFonts w:ascii="Times New Roman" w:hAnsi="Times New Roman" w:cs="Times New Roman"/>
          <w:color w:val="000000"/>
        </w:rPr>
        <w:t>Fortelius</w:t>
      </w:r>
      <w:proofErr w:type="spellEnd"/>
      <w:r>
        <w:rPr>
          <w:rFonts w:ascii="Times New Roman" w:hAnsi="Times New Roman" w:cs="Times New Roman"/>
          <w:color w:val="000000"/>
        </w:rPr>
        <w:t xml:space="preserve"> M, Graham RW, Grimm EC, O’Leary MA, Mast A, </w:t>
      </w:r>
      <w:proofErr w:type="spellStart"/>
      <w:r>
        <w:rPr>
          <w:rFonts w:ascii="Times New Roman" w:hAnsi="Times New Roman" w:cs="Times New Roman"/>
          <w:color w:val="000000"/>
        </w:rPr>
        <w:t>Piel</w:t>
      </w:r>
      <w:proofErr w:type="spellEnd"/>
      <w:r>
        <w:rPr>
          <w:rFonts w:ascii="Times New Roman" w:hAnsi="Times New Roman" w:cs="Times New Roman"/>
          <w:color w:val="000000"/>
        </w:rPr>
        <w:t xml:space="preserve"> WH, Polly PD, </w:t>
      </w:r>
      <w:proofErr w:type="spellStart"/>
      <w:r>
        <w:rPr>
          <w:rFonts w:ascii="Times New Roman" w:hAnsi="Times New Roman" w:cs="Times New Roman"/>
          <w:color w:val="000000"/>
        </w:rPr>
        <w:t>Saila</w:t>
      </w:r>
      <w:proofErr w:type="spellEnd"/>
      <w:r>
        <w:rPr>
          <w:rFonts w:ascii="Times New Roman" w:hAnsi="Times New Roman" w:cs="Times New Roman"/>
          <w:color w:val="000000"/>
        </w:rPr>
        <w:t xml:space="preserve">, LK: </w:t>
      </w:r>
      <w:r w:rsidRPr="00C5241D">
        <w:rPr>
          <w:rFonts w:ascii="Times New Roman" w:hAnsi="Times New Roman" w:cs="Times New Roman"/>
          <w:b/>
          <w:color w:val="000000"/>
        </w:rPr>
        <w:t xml:space="preserve">From card </w:t>
      </w:r>
      <w:r w:rsidR="007D4A72" w:rsidRPr="00C5241D">
        <w:rPr>
          <w:rFonts w:ascii="Times New Roman" w:hAnsi="Times New Roman" w:cs="Times New Roman"/>
          <w:b/>
          <w:color w:val="000000"/>
        </w:rPr>
        <w:t xml:space="preserve">catalogs to computer: databases in vertebrate paleontology. </w:t>
      </w:r>
      <w:r w:rsidR="007D4A72" w:rsidRPr="00C5241D">
        <w:rPr>
          <w:rFonts w:ascii="Times New Roman" w:hAnsi="Times New Roman" w:cs="Times New Roman"/>
          <w:i/>
          <w:color w:val="000000"/>
        </w:rPr>
        <w:t xml:space="preserve">J </w:t>
      </w:r>
      <w:proofErr w:type="spellStart"/>
      <w:r w:rsidR="007D4A72" w:rsidRPr="00C5241D">
        <w:rPr>
          <w:rFonts w:ascii="Times New Roman" w:hAnsi="Times New Roman" w:cs="Times New Roman"/>
          <w:i/>
          <w:color w:val="000000"/>
        </w:rPr>
        <w:t>Vert</w:t>
      </w:r>
      <w:proofErr w:type="spellEnd"/>
      <w:r w:rsidR="007D4A72" w:rsidRPr="00C5241D">
        <w:rPr>
          <w:rFonts w:ascii="Times New Roman" w:hAnsi="Times New Roman" w:cs="Times New Roman"/>
          <w:i/>
          <w:color w:val="000000"/>
        </w:rPr>
        <w:t xml:space="preserve"> </w:t>
      </w:r>
      <w:proofErr w:type="spellStart"/>
      <w:r w:rsidR="007D4A72" w:rsidRPr="00C5241D">
        <w:rPr>
          <w:rFonts w:ascii="Times New Roman" w:hAnsi="Times New Roman" w:cs="Times New Roman"/>
          <w:i/>
          <w:color w:val="000000"/>
        </w:rPr>
        <w:t>Paleon</w:t>
      </w:r>
      <w:proofErr w:type="spellEnd"/>
      <w:r w:rsidR="007D4A72">
        <w:rPr>
          <w:rFonts w:ascii="Times New Roman" w:hAnsi="Times New Roman" w:cs="Times New Roman"/>
          <w:color w:val="000000"/>
        </w:rPr>
        <w:t xml:space="preserve"> 2013: </w:t>
      </w:r>
      <w:r w:rsidR="007D4A72" w:rsidRPr="00C5241D">
        <w:rPr>
          <w:rFonts w:ascii="Times New Roman" w:hAnsi="Times New Roman" w:cs="Times New Roman"/>
          <w:b/>
          <w:color w:val="000000"/>
        </w:rPr>
        <w:t>33(1)</w:t>
      </w:r>
      <w:r w:rsidR="007D4A72">
        <w:rPr>
          <w:rFonts w:ascii="Times New Roman" w:hAnsi="Times New Roman" w:cs="Times New Roman"/>
          <w:color w:val="000000"/>
        </w:rPr>
        <w:t>: 13</w:t>
      </w:r>
      <w:proofErr w:type="gramStart"/>
      <w:r w:rsidR="007D4A72">
        <w:rPr>
          <w:rFonts w:ascii="Times New Roman" w:hAnsi="Times New Roman" w:cs="Times New Roman"/>
          <w:color w:val="000000"/>
        </w:rPr>
        <w:t>.-</w:t>
      </w:r>
      <w:proofErr w:type="gramEnd"/>
      <w:r w:rsidR="007D4A72">
        <w:rPr>
          <w:rFonts w:ascii="Times New Roman" w:hAnsi="Times New Roman" w:cs="Times New Roman"/>
          <w:color w:val="000000"/>
        </w:rPr>
        <w:t>28.</w:t>
      </w:r>
    </w:p>
    <w:p w14:paraId="636FDC3C"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222222"/>
          <w:shd w:val="clear" w:color="auto" w:fill="FFFFFF"/>
        </w:rPr>
        <w:t>Ghiselin</w:t>
      </w:r>
      <w:proofErr w:type="spellEnd"/>
      <w:r w:rsidRPr="00863BC3">
        <w:rPr>
          <w:rFonts w:ascii="Times New Roman" w:hAnsi="Times New Roman" w:cs="Times New Roman"/>
          <w:color w:val="222222"/>
          <w:shd w:val="clear" w:color="auto" w:fill="FFFFFF"/>
        </w:rPr>
        <w:t xml:space="preserve"> M: </w:t>
      </w:r>
      <w:r w:rsidRPr="00863BC3">
        <w:rPr>
          <w:rFonts w:ascii="Times New Roman" w:hAnsi="Times New Roman" w:cs="Times New Roman"/>
          <w:b/>
          <w:bCs/>
          <w:color w:val="222222"/>
          <w:shd w:val="clear" w:color="auto" w:fill="FFFFFF"/>
        </w:rPr>
        <w:t>A radical solution to the species problem.</w:t>
      </w:r>
      <w:r w:rsidRPr="00863BC3">
        <w:rPr>
          <w:rFonts w:ascii="Times New Roman" w:hAnsi="Times New Roman" w:cs="Times New Roman"/>
          <w:color w:val="222222"/>
          <w:shd w:val="clear" w:color="auto" w:fill="FFFFFF"/>
        </w:rPr>
        <w:t xml:space="preserve"> </w:t>
      </w:r>
      <w:proofErr w:type="spellStart"/>
      <w:r w:rsidRPr="00863BC3">
        <w:rPr>
          <w:rFonts w:ascii="Times New Roman" w:hAnsi="Times New Roman" w:cs="Times New Roman"/>
          <w:i/>
          <w:iCs/>
          <w:color w:val="222222"/>
          <w:shd w:val="clear" w:color="auto" w:fill="FFFFFF"/>
        </w:rPr>
        <w:t>Syst</w:t>
      </w:r>
      <w:proofErr w:type="spellEnd"/>
      <w:r w:rsidRPr="00863BC3">
        <w:rPr>
          <w:rFonts w:ascii="Times New Roman" w:hAnsi="Times New Roman" w:cs="Times New Roman"/>
          <w:i/>
          <w:iCs/>
          <w:color w:val="222222"/>
          <w:shd w:val="clear" w:color="auto" w:fill="FFFFFF"/>
        </w:rPr>
        <w:t xml:space="preserve"> </w:t>
      </w:r>
      <w:proofErr w:type="spellStart"/>
      <w:r w:rsidRPr="00863BC3">
        <w:rPr>
          <w:rFonts w:ascii="Times New Roman" w:hAnsi="Times New Roman" w:cs="Times New Roman"/>
          <w:i/>
          <w:iCs/>
          <w:color w:val="222222"/>
          <w:shd w:val="clear" w:color="auto" w:fill="FFFFFF"/>
        </w:rPr>
        <w:t>Zool</w:t>
      </w:r>
      <w:proofErr w:type="spellEnd"/>
      <w:r w:rsidRPr="00863BC3">
        <w:rPr>
          <w:rFonts w:ascii="Times New Roman" w:hAnsi="Times New Roman" w:cs="Times New Roman"/>
          <w:i/>
          <w:iCs/>
          <w:color w:val="222222"/>
          <w:shd w:val="clear" w:color="auto" w:fill="FFFFFF"/>
        </w:rPr>
        <w:t xml:space="preserve"> </w:t>
      </w:r>
      <w:r w:rsidRPr="00863BC3">
        <w:rPr>
          <w:rFonts w:ascii="Times New Roman" w:hAnsi="Times New Roman" w:cs="Times New Roman"/>
          <w:color w:val="222222"/>
          <w:shd w:val="clear" w:color="auto" w:fill="FFFFFF"/>
        </w:rPr>
        <w:t xml:space="preserve">1974. </w:t>
      </w:r>
      <w:r w:rsidRPr="00863BC3">
        <w:rPr>
          <w:rFonts w:ascii="Times New Roman" w:hAnsi="Times New Roman" w:cs="Times New Roman"/>
          <w:b/>
          <w:bCs/>
          <w:color w:val="222222"/>
          <w:shd w:val="clear" w:color="auto" w:fill="FFFFFF"/>
        </w:rPr>
        <w:t>23</w:t>
      </w:r>
      <w:r w:rsidRPr="00863BC3">
        <w:rPr>
          <w:rFonts w:ascii="Times New Roman" w:hAnsi="Times New Roman" w:cs="Times New Roman"/>
          <w:color w:val="222222"/>
          <w:shd w:val="clear" w:color="auto" w:fill="FFFFFF"/>
        </w:rPr>
        <w:t>:536-544.</w:t>
      </w:r>
    </w:p>
    <w:p w14:paraId="5560D0BF"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 xml:space="preserve">Schulz S, </w:t>
      </w:r>
      <w:proofErr w:type="spellStart"/>
      <w:r w:rsidRPr="00863BC3">
        <w:rPr>
          <w:rFonts w:ascii="Times New Roman" w:hAnsi="Times New Roman" w:cs="Times New Roman"/>
          <w:color w:val="000000"/>
        </w:rPr>
        <w:t>Stenzhorn</w:t>
      </w:r>
      <w:proofErr w:type="spellEnd"/>
      <w:r w:rsidRPr="00863BC3">
        <w:rPr>
          <w:rFonts w:ascii="Times New Roman" w:hAnsi="Times New Roman" w:cs="Times New Roman"/>
          <w:color w:val="000000"/>
        </w:rPr>
        <w:t xml:space="preserve"> H, </w:t>
      </w:r>
      <w:proofErr w:type="spellStart"/>
      <w:proofErr w:type="gramStart"/>
      <w:r w:rsidRPr="00863BC3">
        <w:rPr>
          <w:rFonts w:ascii="Times New Roman" w:hAnsi="Times New Roman" w:cs="Times New Roman"/>
          <w:color w:val="000000"/>
        </w:rPr>
        <w:t>Boeker</w:t>
      </w:r>
      <w:proofErr w:type="spellEnd"/>
      <w:proofErr w:type="gramEnd"/>
      <w:r w:rsidRPr="00863BC3">
        <w:rPr>
          <w:rFonts w:ascii="Times New Roman" w:hAnsi="Times New Roman" w:cs="Times New Roman"/>
          <w:color w:val="000000"/>
        </w:rPr>
        <w:t xml:space="preserve"> M: </w:t>
      </w:r>
      <w:r w:rsidRPr="00863BC3">
        <w:rPr>
          <w:rFonts w:ascii="Times New Roman" w:hAnsi="Times New Roman" w:cs="Times New Roman"/>
          <w:b/>
          <w:bCs/>
          <w:color w:val="000000"/>
        </w:rPr>
        <w:t>The ontology of biological taxa</w:t>
      </w:r>
      <w:r w:rsidRPr="00863BC3">
        <w:rPr>
          <w:rFonts w:ascii="Times New Roman" w:hAnsi="Times New Roman" w:cs="Times New Roman"/>
          <w:color w:val="000000"/>
        </w:rPr>
        <w:t xml:space="preserve">. </w:t>
      </w:r>
      <w:r w:rsidRPr="00863BC3">
        <w:rPr>
          <w:rFonts w:ascii="Times New Roman" w:hAnsi="Times New Roman" w:cs="Times New Roman"/>
          <w:i/>
          <w:iCs/>
          <w:color w:val="000000"/>
        </w:rPr>
        <w:t xml:space="preserve">OUP </w:t>
      </w:r>
      <w:proofErr w:type="spellStart"/>
      <w:r w:rsidRPr="00863BC3">
        <w:rPr>
          <w:rFonts w:ascii="Times New Roman" w:hAnsi="Times New Roman" w:cs="Times New Roman"/>
          <w:i/>
          <w:iCs/>
          <w:color w:val="000000"/>
        </w:rPr>
        <w:t>Bioinform</w:t>
      </w:r>
      <w:proofErr w:type="spellEnd"/>
      <w:r w:rsidRPr="00863BC3">
        <w:rPr>
          <w:rFonts w:ascii="Times New Roman" w:hAnsi="Times New Roman" w:cs="Times New Roman"/>
          <w:color w:val="000000"/>
        </w:rPr>
        <w:t xml:space="preserve">. 2008, </w:t>
      </w:r>
      <w:r w:rsidRPr="00863BC3">
        <w:rPr>
          <w:rFonts w:ascii="Times New Roman" w:hAnsi="Times New Roman" w:cs="Times New Roman"/>
          <w:b/>
          <w:bCs/>
          <w:color w:val="000000"/>
        </w:rPr>
        <w:t>24</w:t>
      </w:r>
      <w:r w:rsidRPr="00863BC3">
        <w:rPr>
          <w:rFonts w:ascii="Times New Roman" w:hAnsi="Times New Roman" w:cs="Times New Roman"/>
          <w:color w:val="000000"/>
        </w:rPr>
        <w:t>: i313-21</w:t>
      </w:r>
    </w:p>
    <w:p w14:paraId="7E351F40"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Thau</w:t>
      </w:r>
      <w:proofErr w:type="spellEnd"/>
      <w:r w:rsidRPr="00863BC3">
        <w:rPr>
          <w:rFonts w:ascii="Times New Roman" w:hAnsi="Times New Roman" w:cs="Times New Roman"/>
          <w:color w:val="000000"/>
        </w:rPr>
        <w:t xml:space="preserve"> D, Franz N: </w:t>
      </w:r>
      <w:r w:rsidRPr="00863BC3">
        <w:rPr>
          <w:rFonts w:ascii="Times New Roman" w:hAnsi="Times New Roman" w:cs="Times New Roman"/>
          <w:b/>
          <w:bCs/>
          <w:color w:val="000000"/>
        </w:rPr>
        <w:t>Biological taxonomy and ontology development: Scope and limitations.</w:t>
      </w:r>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Biodiv</w:t>
      </w:r>
      <w:proofErr w:type="spellEnd"/>
      <w:r w:rsidRPr="00863BC3">
        <w:rPr>
          <w:rFonts w:ascii="Times New Roman" w:hAnsi="Times New Roman" w:cs="Times New Roman"/>
          <w:i/>
          <w:iCs/>
          <w:color w:val="000000"/>
        </w:rPr>
        <w:t xml:space="preserve"> Inform</w:t>
      </w:r>
      <w:r w:rsidRPr="00863BC3">
        <w:rPr>
          <w:rFonts w:ascii="Times New Roman" w:hAnsi="Times New Roman" w:cs="Times New Roman"/>
          <w:color w:val="000000"/>
        </w:rPr>
        <w:t xml:space="preserve"> 2010, </w:t>
      </w:r>
      <w:r w:rsidRPr="00863BC3">
        <w:rPr>
          <w:rFonts w:ascii="Times New Roman" w:hAnsi="Times New Roman" w:cs="Times New Roman"/>
          <w:b/>
          <w:bCs/>
          <w:color w:val="000000"/>
        </w:rPr>
        <w:t>7</w:t>
      </w:r>
      <w:r w:rsidRPr="00863BC3">
        <w:rPr>
          <w:rFonts w:ascii="Times New Roman" w:hAnsi="Times New Roman" w:cs="Times New Roman"/>
          <w:color w:val="000000"/>
        </w:rPr>
        <w:t>:45-66.</w:t>
      </w:r>
    </w:p>
    <w:p w14:paraId="56FCE1B8"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Froese</w:t>
      </w:r>
      <w:proofErr w:type="spellEnd"/>
      <w:r w:rsidRPr="00863BC3">
        <w:rPr>
          <w:rFonts w:ascii="Times New Roman" w:hAnsi="Times New Roman" w:cs="Times New Roman"/>
          <w:color w:val="000000"/>
        </w:rPr>
        <w:t xml:space="preserve"> R, </w:t>
      </w:r>
      <w:proofErr w:type="spellStart"/>
      <w:r w:rsidRPr="00863BC3">
        <w:rPr>
          <w:rFonts w:ascii="Times New Roman" w:hAnsi="Times New Roman" w:cs="Times New Roman"/>
          <w:color w:val="000000"/>
        </w:rPr>
        <w:t>Pauly</w:t>
      </w:r>
      <w:proofErr w:type="spellEnd"/>
      <w:r w:rsidRPr="00863BC3">
        <w:rPr>
          <w:rFonts w:ascii="Times New Roman" w:hAnsi="Times New Roman" w:cs="Times New Roman"/>
          <w:color w:val="000000"/>
        </w:rPr>
        <w:t xml:space="preserve"> P (2013): </w:t>
      </w:r>
      <w:proofErr w:type="spellStart"/>
      <w:r w:rsidRPr="00863BC3">
        <w:rPr>
          <w:rFonts w:ascii="Times New Roman" w:hAnsi="Times New Roman" w:cs="Times New Roman"/>
          <w:b/>
          <w:bCs/>
          <w:color w:val="000000"/>
        </w:rPr>
        <w:t>FishBase</w:t>
      </w:r>
      <w:proofErr w:type="spellEnd"/>
      <w:r w:rsidRPr="00863BC3">
        <w:rPr>
          <w:rFonts w:ascii="Times New Roman" w:hAnsi="Times New Roman" w:cs="Times New Roman"/>
          <w:b/>
          <w:bCs/>
          <w:color w:val="000000"/>
        </w:rPr>
        <w:t>.</w:t>
      </w:r>
      <w:r w:rsidRPr="00863BC3">
        <w:rPr>
          <w:rFonts w:ascii="Times New Roman" w:hAnsi="Times New Roman" w:cs="Times New Roman"/>
          <w:color w:val="000000"/>
        </w:rPr>
        <w:t xml:space="preserve"> World Wide Web electronic publication. </w:t>
      </w:r>
      <w:proofErr w:type="gramStart"/>
      <w:r w:rsidRPr="00863BC3">
        <w:rPr>
          <w:rFonts w:ascii="Times New Roman" w:hAnsi="Times New Roman" w:cs="Times New Roman"/>
          <w:color w:val="000000"/>
        </w:rPr>
        <w:t>www.fishbase.org</w:t>
      </w:r>
      <w:proofErr w:type="gramEnd"/>
      <w:r w:rsidRPr="00863BC3">
        <w:rPr>
          <w:rFonts w:ascii="Times New Roman" w:hAnsi="Times New Roman" w:cs="Times New Roman"/>
          <w:color w:val="000000"/>
        </w:rPr>
        <w:t>, version (04/2013).</w:t>
      </w:r>
    </w:p>
    <w:p w14:paraId="3E6C3945"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Laurin</w:t>
      </w:r>
      <w:proofErr w:type="spellEnd"/>
      <w:r w:rsidRPr="00863BC3">
        <w:rPr>
          <w:rFonts w:ascii="Times New Roman" w:hAnsi="Times New Roman" w:cs="Times New Roman"/>
          <w:color w:val="000000"/>
        </w:rPr>
        <w:t xml:space="preserve"> M, Anderson JA: </w:t>
      </w:r>
      <w:r w:rsidRPr="00863BC3">
        <w:rPr>
          <w:rFonts w:ascii="Times New Roman" w:hAnsi="Times New Roman" w:cs="Times New Roman"/>
          <w:b/>
          <w:bCs/>
          <w:color w:val="000000"/>
        </w:rPr>
        <w:t>Meaning of the Name Tetrapoda in the Scientific Literature: An Exchange</w:t>
      </w:r>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Syst</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Biol</w:t>
      </w:r>
      <w:proofErr w:type="spellEnd"/>
      <w:r w:rsidRPr="00863BC3">
        <w:rPr>
          <w:rFonts w:ascii="Times New Roman" w:hAnsi="Times New Roman" w:cs="Times New Roman"/>
          <w:color w:val="000000"/>
        </w:rPr>
        <w:t xml:space="preserve"> </w:t>
      </w:r>
      <w:r w:rsidRPr="00863BC3">
        <w:rPr>
          <w:rFonts w:ascii="Times New Roman" w:hAnsi="Times New Roman" w:cs="Times New Roman"/>
          <w:b/>
          <w:bCs/>
          <w:color w:val="000000"/>
        </w:rPr>
        <w:t>2004</w:t>
      </w:r>
      <w:r w:rsidRPr="00863BC3">
        <w:rPr>
          <w:rFonts w:ascii="Times New Roman" w:hAnsi="Times New Roman" w:cs="Times New Roman"/>
          <w:color w:val="000000"/>
        </w:rPr>
        <w:t>: 68-80.</w:t>
      </w:r>
    </w:p>
    <w:p w14:paraId="58DDD558"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 xml:space="preserve">Rowe T, Gauthier J: </w:t>
      </w:r>
      <w:r w:rsidRPr="00863BC3">
        <w:rPr>
          <w:rFonts w:ascii="Times New Roman" w:hAnsi="Times New Roman" w:cs="Times New Roman"/>
          <w:b/>
          <w:bCs/>
          <w:color w:val="000000"/>
        </w:rPr>
        <w:t>Ancestry, paleontology, and definition of the name Mammalia</w:t>
      </w:r>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Syst</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Biol</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 xml:space="preserve">1992, </w:t>
      </w:r>
      <w:r w:rsidRPr="00863BC3">
        <w:rPr>
          <w:rFonts w:ascii="Times New Roman" w:hAnsi="Times New Roman" w:cs="Times New Roman"/>
          <w:b/>
          <w:bCs/>
          <w:color w:val="000000"/>
        </w:rPr>
        <w:t>41</w:t>
      </w:r>
      <w:r w:rsidRPr="00863BC3">
        <w:rPr>
          <w:rFonts w:ascii="Times New Roman" w:hAnsi="Times New Roman" w:cs="Times New Roman"/>
          <w:color w:val="000000"/>
        </w:rPr>
        <w:t>: 372-378</w:t>
      </w:r>
    </w:p>
    <w:p w14:paraId="514E8389"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Padian</w:t>
      </w:r>
      <w:proofErr w:type="spellEnd"/>
      <w:r w:rsidRPr="00863BC3">
        <w:rPr>
          <w:rFonts w:ascii="Times New Roman" w:hAnsi="Times New Roman" w:cs="Times New Roman"/>
          <w:color w:val="000000"/>
        </w:rPr>
        <w:t xml:space="preserve"> K: </w:t>
      </w:r>
      <w:r w:rsidRPr="00863BC3">
        <w:rPr>
          <w:rFonts w:ascii="Times New Roman" w:hAnsi="Times New Roman" w:cs="Times New Roman"/>
          <w:b/>
          <w:bCs/>
          <w:color w:val="000000"/>
        </w:rPr>
        <w:t xml:space="preserve">Basal </w:t>
      </w:r>
      <w:proofErr w:type="spellStart"/>
      <w:r w:rsidRPr="00863BC3">
        <w:rPr>
          <w:rFonts w:ascii="Times New Roman" w:hAnsi="Times New Roman" w:cs="Times New Roman"/>
          <w:b/>
          <w:bCs/>
          <w:color w:val="000000"/>
        </w:rPr>
        <w:t>Avialae</w:t>
      </w:r>
      <w:proofErr w:type="spellEnd"/>
      <w:r w:rsidRPr="00863BC3">
        <w:rPr>
          <w:rFonts w:ascii="Times New Roman" w:hAnsi="Times New Roman" w:cs="Times New Roman"/>
          <w:color w:val="000000"/>
        </w:rPr>
        <w:t xml:space="preserve">. In </w:t>
      </w:r>
      <w:r w:rsidRPr="00863BC3">
        <w:rPr>
          <w:rFonts w:ascii="Times New Roman" w:hAnsi="Times New Roman" w:cs="Times New Roman"/>
          <w:i/>
          <w:iCs/>
          <w:color w:val="000000"/>
        </w:rPr>
        <w:t xml:space="preserve">The </w:t>
      </w:r>
      <w:proofErr w:type="spellStart"/>
      <w:r w:rsidRPr="00863BC3">
        <w:rPr>
          <w:rFonts w:ascii="Times New Roman" w:hAnsi="Times New Roman" w:cs="Times New Roman"/>
          <w:i/>
          <w:iCs/>
          <w:color w:val="000000"/>
        </w:rPr>
        <w:t>Dinosauria</w:t>
      </w:r>
      <w:proofErr w:type="spellEnd"/>
      <w:r w:rsidRPr="00863BC3">
        <w:rPr>
          <w:rFonts w:ascii="Times New Roman" w:hAnsi="Times New Roman" w:cs="Times New Roman"/>
          <w:i/>
          <w:iCs/>
          <w:color w:val="000000"/>
        </w:rPr>
        <w:t>,</w:t>
      </w:r>
      <w:r w:rsidRPr="00863BC3">
        <w:rPr>
          <w:rFonts w:ascii="Times New Roman" w:hAnsi="Times New Roman" w:cs="Times New Roman"/>
          <w:color w:val="000000"/>
        </w:rPr>
        <w:t xml:space="preserve"> 2nd </w:t>
      </w:r>
      <w:proofErr w:type="spellStart"/>
      <w:r w:rsidRPr="00863BC3">
        <w:rPr>
          <w:rFonts w:ascii="Times New Roman" w:hAnsi="Times New Roman" w:cs="Times New Roman"/>
          <w:color w:val="000000"/>
        </w:rPr>
        <w:t>edition</w:t>
      </w:r>
      <w:proofErr w:type="gramStart"/>
      <w:r w:rsidRPr="00863BC3">
        <w:rPr>
          <w:rFonts w:ascii="Times New Roman" w:hAnsi="Times New Roman" w:cs="Times New Roman"/>
          <w:color w:val="000000"/>
        </w:rPr>
        <w:t>,Edited</w:t>
      </w:r>
      <w:proofErr w:type="spellEnd"/>
      <w:proofErr w:type="gramEnd"/>
      <w:r w:rsidRPr="00863BC3">
        <w:rPr>
          <w:rFonts w:ascii="Times New Roman" w:hAnsi="Times New Roman" w:cs="Times New Roman"/>
          <w:color w:val="000000"/>
        </w:rPr>
        <w:t xml:space="preserve"> by </w:t>
      </w:r>
      <w:proofErr w:type="spellStart"/>
      <w:r w:rsidRPr="00863BC3">
        <w:rPr>
          <w:rFonts w:ascii="Times New Roman" w:hAnsi="Times New Roman" w:cs="Times New Roman"/>
          <w:color w:val="000000"/>
        </w:rPr>
        <w:t>Weishampel</w:t>
      </w:r>
      <w:proofErr w:type="spellEnd"/>
      <w:r w:rsidRPr="00863BC3">
        <w:rPr>
          <w:rFonts w:ascii="Times New Roman" w:hAnsi="Times New Roman" w:cs="Times New Roman"/>
          <w:color w:val="000000"/>
        </w:rPr>
        <w:t xml:space="preserve"> DB, Dodson P, </w:t>
      </w:r>
      <w:proofErr w:type="spellStart"/>
      <w:r w:rsidRPr="00863BC3">
        <w:rPr>
          <w:rFonts w:ascii="Times New Roman" w:hAnsi="Times New Roman" w:cs="Times New Roman"/>
          <w:color w:val="000000"/>
        </w:rPr>
        <w:t>Osmolska</w:t>
      </w:r>
      <w:proofErr w:type="spellEnd"/>
      <w:r w:rsidRPr="00863BC3">
        <w:rPr>
          <w:rFonts w:ascii="Times New Roman" w:hAnsi="Times New Roman" w:cs="Times New Roman"/>
          <w:color w:val="000000"/>
        </w:rPr>
        <w:t xml:space="preserve"> H. Berkeley: University of California; 2004: 210–231.</w:t>
      </w:r>
    </w:p>
    <w:p w14:paraId="4C18EE31"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gramStart"/>
      <w:r w:rsidRPr="00863BC3">
        <w:rPr>
          <w:rFonts w:ascii="Times New Roman" w:hAnsi="Times New Roman" w:cs="Times New Roman"/>
          <w:color w:val="000000"/>
        </w:rPr>
        <w:t>de</w:t>
      </w:r>
      <w:proofErr w:type="gramEnd"/>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Queiroz</w:t>
      </w:r>
      <w:proofErr w:type="spellEnd"/>
      <w:r w:rsidRPr="00863BC3">
        <w:rPr>
          <w:rFonts w:ascii="Times New Roman" w:hAnsi="Times New Roman" w:cs="Times New Roman"/>
          <w:color w:val="000000"/>
        </w:rPr>
        <w:t xml:space="preserve"> K, Gauthier J: </w:t>
      </w:r>
      <w:r w:rsidRPr="00863BC3">
        <w:rPr>
          <w:rFonts w:ascii="Times New Roman" w:hAnsi="Times New Roman" w:cs="Times New Roman"/>
          <w:b/>
          <w:bCs/>
          <w:color w:val="000000"/>
        </w:rPr>
        <w:t>Phylogenetic taxonomy</w:t>
      </w:r>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Annu</w:t>
      </w:r>
      <w:proofErr w:type="spellEnd"/>
      <w:r w:rsidRPr="00863BC3">
        <w:rPr>
          <w:rFonts w:ascii="Times New Roman" w:hAnsi="Times New Roman" w:cs="Times New Roman"/>
          <w:i/>
          <w:iCs/>
          <w:color w:val="000000"/>
        </w:rPr>
        <w:t xml:space="preserve"> Rev </w:t>
      </w:r>
      <w:proofErr w:type="spellStart"/>
      <w:r w:rsidRPr="00863BC3">
        <w:rPr>
          <w:rFonts w:ascii="Times New Roman" w:hAnsi="Times New Roman" w:cs="Times New Roman"/>
          <w:i/>
          <w:iCs/>
          <w:color w:val="000000"/>
        </w:rPr>
        <w:t>Ecol</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Syst</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 xml:space="preserve">1992: </w:t>
      </w:r>
      <w:r w:rsidRPr="00863BC3">
        <w:rPr>
          <w:rFonts w:ascii="Times New Roman" w:hAnsi="Times New Roman" w:cs="Times New Roman"/>
          <w:b/>
          <w:bCs/>
          <w:color w:val="000000"/>
        </w:rPr>
        <w:t>23</w:t>
      </w:r>
      <w:r w:rsidRPr="00863BC3">
        <w:rPr>
          <w:rFonts w:ascii="Times New Roman" w:hAnsi="Times New Roman" w:cs="Times New Roman"/>
          <w:color w:val="000000"/>
        </w:rPr>
        <w:t>:449</w:t>
      </w:r>
      <w:r w:rsidRPr="00863BC3">
        <w:rPr>
          <w:rFonts w:ascii="Times New Roman" w:hAnsi="Times New Roman" w:cs="Times New Roman"/>
          <w:b/>
          <w:bCs/>
          <w:color w:val="000000"/>
        </w:rPr>
        <w:t>–</w:t>
      </w:r>
      <w:r w:rsidRPr="00863BC3">
        <w:rPr>
          <w:rFonts w:ascii="Times New Roman" w:hAnsi="Times New Roman" w:cs="Times New Roman"/>
          <w:color w:val="000000"/>
        </w:rPr>
        <w:t>480.</w:t>
      </w:r>
    </w:p>
    <w:p w14:paraId="7376BC51"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Ruta</w:t>
      </w:r>
      <w:proofErr w:type="spellEnd"/>
      <w:r w:rsidRPr="00863BC3">
        <w:rPr>
          <w:rFonts w:ascii="Times New Roman" w:hAnsi="Times New Roman" w:cs="Times New Roman"/>
          <w:color w:val="000000"/>
        </w:rPr>
        <w:t xml:space="preserve"> M, Coates MI, </w:t>
      </w:r>
      <w:proofErr w:type="gramStart"/>
      <w:r w:rsidRPr="00863BC3">
        <w:rPr>
          <w:rFonts w:ascii="Times New Roman" w:hAnsi="Times New Roman" w:cs="Times New Roman"/>
          <w:color w:val="000000"/>
        </w:rPr>
        <w:t>Quickie</w:t>
      </w:r>
      <w:proofErr w:type="gramEnd"/>
      <w:r w:rsidRPr="00863BC3">
        <w:rPr>
          <w:rFonts w:ascii="Times New Roman" w:hAnsi="Times New Roman" w:cs="Times New Roman"/>
          <w:color w:val="000000"/>
        </w:rPr>
        <w:t xml:space="preserve"> DLJ: </w:t>
      </w:r>
      <w:r w:rsidRPr="00863BC3">
        <w:rPr>
          <w:rFonts w:ascii="Times New Roman" w:hAnsi="Times New Roman" w:cs="Times New Roman"/>
          <w:b/>
          <w:bCs/>
          <w:color w:val="000000"/>
        </w:rPr>
        <w:t>Early tetrapod relationships revisited</w:t>
      </w:r>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Biol</w:t>
      </w:r>
      <w:proofErr w:type="spellEnd"/>
      <w:r w:rsidRPr="00863BC3">
        <w:rPr>
          <w:rFonts w:ascii="Times New Roman" w:hAnsi="Times New Roman" w:cs="Times New Roman"/>
          <w:i/>
          <w:iCs/>
          <w:color w:val="000000"/>
        </w:rPr>
        <w:t xml:space="preserve"> Rev</w:t>
      </w:r>
      <w:r w:rsidRPr="00863BC3">
        <w:rPr>
          <w:rFonts w:ascii="Times New Roman" w:hAnsi="Times New Roman" w:cs="Times New Roman"/>
          <w:color w:val="000000"/>
        </w:rPr>
        <w:t xml:space="preserve"> 2003,</w:t>
      </w:r>
      <w:r w:rsidRPr="00863BC3">
        <w:rPr>
          <w:rFonts w:ascii="Times New Roman" w:hAnsi="Times New Roman" w:cs="Times New Roman"/>
          <w:b/>
          <w:bCs/>
          <w:color w:val="000000"/>
        </w:rPr>
        <w:t>78</w:t>
      </w:r>
      <w:r w:rsidRPr="00863BC3">
        <w:rPr>
          <w:rFonts w:ascii="Times New Roman" w:hAnsi="Times New Roman" w:cs="Times New Roman"/>
          <w:color w:val="000000"/>
        </w:rPr>
        <w:t>: 251-345.</w:t>
      </w:r>
    </w:p>
    <w:p w14:paraId="2D236C8F"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Ahlberg</w:t>
      </w:r>
      <w:proofErr w:type="spellEnd"/>
      <w:r w:rsidRPr="00863BC3">
        <w:rPr>
          <w:rFonts w:ascii="Times New Roman" w:hAnsi="Times New Roman" w:cs="Times New Roman"/>
          <w:color w:val="000000"/>
        </w:rPr>
        <w:t xml:space="preserve"> PE, Clack JA: L</w:t>
      </w:r>
      <w:r w:rsidRPr="00863BC3">
        <w:rPr>
          <w:rFonts w:ascii="Times New Roman" w:hAnsi="Times New Roman" w:cs="Times New Roman"/>
          <w:b/>
          <w:bCs/>
          <w:color w:val="000000"/>
        </w:rPr>
        <w:t xml:space="preserve">ower jaws, lower tetrapods—A review based on the Devonian genus </w:t>
      </w:r>
      <w:proofErr w:type="spellStart"/>
      <w:r w:rsidRPr="00863BC3">
        <w:rPr>
          <w:rFonts w:ascii="Times New Roman" w:hAnsi="Times New Roman" w:cs="Times New Roman"/>
          <w:b/>
          <w:bCs/>
          <w:i/>
          <w:iCs/>
          <w:color w:val="000000"/>
        </w:rPr>
        <w:t>Acanthostega</w:t>
      </w:r>
      <w:proofErr w:type="spellEnd"/>
      <w:r w:rsidRPr="00863BC3">
        <w:rPr>
          <w:rFonts w:ascii="Times New Roman" w:hAnsi="Times New Roman" w:cs="Times New Roman"/>
          <w:color w:val="000000"/>
        </w:rPr>
        <w:t xml:space="preserve">. </w:t>
      </w:r>
      <w:r w:rsidRPr="00863BC3">
        <w:rPr>
          <w:rFonts w:ascii="Times New Roman" w:hAnsi="Times New Roman" w:cs="Times New Roman"/>
          <w:i/>
          <w:iCs/>
          <w:color w:val="000000"/>
        </w:rPr>
        <w:t xml:space="preserve">Trans R </w:t>
      </w:r>
      <w:proofErr w:type="spellStart"/>
      <w:r w:rsidRPr="00863BC3">
        <w:rPr>
          <w:rFonts w:ascii="Times New Roman" w:hAnsi="Times New Roman" w:cs="Times New Roman"/>
          <w:i/>
          <w:iCs/>
          <w:color w:val="000000"/>
        </w:rPr>
        <w:t>Soc</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Edinb</w:t>
      </w:r>
      <w:proofErr w:type="spellEnd"/>
      <w:r w:rsidRPr="00863BC3">
        <w:rPr>
          <w:rFonts w:ascii="Times New Roman" w:hAnsi="Times New Roman" w:cs="Times New Roman"/>
          <w:i/>
          <w:iCs/>
          <w:color w:val="000000"/>
        </w:rPr>
        <w:t xml:space="preserve"> Earth </w:t>
      </w:r>
      <w:proofErr w:type="spellStart"/>
      <w:r w:rsidRPr="00863BC3">
        <w:rPr>
          <w:rFonts w:ascii="Times New Roman" w:hAnsi="Times New Roman" w:cs="Times New Roman"/>
          <w:i/>
          <w:iCs/>
          <w:color w:val="000000"/>
        </w:rPr>
        <w:t>Sci</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 xml:space="preserve">1998, </w:t>
      </w:r>
      <w:r w:rsidRPr="00863BC3">
        <w:rPr>
          <w:rFonts w:ascii="Times New Roman" w:hAnsi="Times New Roman" w:cs="Times New Roman"/>
          <w:b/>
          <w:bCs/>
          <w:color w:val="000000"/>
        </w:rPr>
        <w:t>89</w:t>
      </w:r>
      <w:r w:rsidRPr="00863BC3">
        <w:rPr>
          <w:rFonts w:ascii="Times New Roman" w:hAnsi="Times New Roman" w:cs="Times New Roman"/>
          <w:color w:val="000000"/>
        </w:rPr>
        <w:t>: 11-46.</w:t>
      </w:r>
    </w:p>
    <w:p w14:paraId="43086A9D"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 xml:space="preserve">Anderson JA: </w:t>
      </w:r>
      <w:r w:rsidRPr="00863BC3">
        <w:rPr>
          <w:rFonts w:ascii="Times New Roman" w:hAnsi="Times New Roman" w:cs="Times New Roman"/>
          <w:b/>
          <w:bCs/>
          <w:color w:val="000000"/>
        </w:rPr>
        <w:t xml:space="preserve">Use of Well-Known Names in Phylogenetic Nomenclature: A Reply to </w:t>
      </w:r>
      <w:proofErr w:type="spellStart"/>
      <w:r w:rsidRPr="00863BC3">
        <w:rPr>
          <w:rFonts w:ascii="Times New Roman" w:hAnsi="Times New Roman" w:cs="Times New Roman"/>
          <w:b/>
          <w:bCs/>
          <w:color w:val="000000"/>
        </w:rPr>
        <w:t>Laurin</w:t>
      </w:r>
      <w:proofErr w:type="spellEnd"/>
      <w:r w:rsidRPr="00863BC3">
        <w:rPr>
          <w:rFonts w:ascii="Times New Roman" w:hAnsi="Times New Roman" w:cs="Times New Roman"/>
          <w:color w:val="000000"/>
        </w:rPr>
        <w:t xml:space="preserve">. </w:t>
      </w:r>
      <w:proofErr w:type="spellStart"/>
      <w:r w:rsidRPr="00863BC3">
        <w:rPr>
          <w:rFonts w:ascii="Times New Roman" w:hAnsi="Times New Roman" w:cs="Times New Roman"/>
          <w:i/>
          <w:iCs/>
          <w:color w:val="000000"/>
        </w:rPr>
        <w:t>Syst</w:t>
      </w:r>
      <w:proofErr w:type="spellEnd"/>
      <w:r w:rsidRPr="00863BC3">
        <w:rPr>
          <w:rFonts w:ascii="Times New Roman" w:hAnsi="Times New Roman" w:cs="Times New Roman"/>
          <w:i/>
          <w:iCs/>
          <w:color w:val="000000"/>
        </w:rPr>
        <w:t xml:space="preserve"> </w:t>
      </w:r>
      <w:proofErr w:type="spellStart"/>
      <w:r w:rsidRPr="00863BC3">
        <w:rPr>
          <w:rFonts w:ascii="Times New Roman" w:hAnsi="Times New Roman" w:cs="Times New Roman"/>
          <w:i/>
          <w:iCs/>
          <w:color w:val="000000"/>
        </w:rPr>
        <w:t>Biol</w:t>
      </w:r>
      <w:proofErr w:type="spellEnd"/>
      <w:r w:rsidRPr="00863BC3">
        <w:rPr>
          <w:rFonts w:ascii="Times New Roman" w:hAnsi="Times New Roman" w:cs="Times New Roman"/>
          <w:i/>
          <w:iCs/>
          <w:color w:val="000000"/>
        </w:rPr>
        <w:t xml:space="preserve"> </w:t>
      </w:r>
      <w:r w:rsidRPr="00863BC3">
        <w:rPr>
          <w:rFonts w:ascii="Times New Roman" w:hAnsi="Times New Roman" w:cs="Times New Roman"/>
          <w:color w:val="000000"/>
        </w:rPr>
        <w:t xml:space="preserve">2002, </w:t>
      </w:r>
      <w:r w:rsidRPr="00863BC3">
        <w:rPr>
          <w:rFonts w:ascii="Times New Roman" w:hAnsi="Times New Roman" w:cs="Times New Roman"/>
          <w:b/>
          <w:bCs/>
          <w:color w:val="000000"/>
        </w:rPr>
        <w:t>51</w:t>
      </w:r>
      <w:r w:rsidRPr="00863BC3">
        <w:rPr>
          <w:rFonts w:ascii="Times New Roman" w:hAnsi="Times New Roman" w:cs="Times New Roman"/>
          <w:color w:val="000000"/>
        </w:rPr>
        <w:t>: 822-827.</w:t>
      </w:r>
    </w:p>
    <w:p w14:paraId="34EED982"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Balhoff</w:t>
      </w:r>
      <w:proofErr w:type="spellEnd"/>
      <w:r w:rsidRPr="00863BC3">
        <w:rPr>
          <w:rFonts w:ascii="Times New Roman" w:hAnsi="Times New Roman" w:cs="Times New Roman"/>
          <w:color w:val="000000"/>
        </w:rPr>
        <w:t xml:space="preserve"> JP, </w:t>
      </w:r>
      <w:proofErr w:type="spellStart"/>
      <w:r w:rsidRPr="00863BC3">
        <w:rPr>
          <w:rFonts w:ascii="Times New Roman" w:hAnsi="Times New Roman" w:cs="Times New Roman"/>
          <w:color w:val="000000"/>
        </w:rPr>
        <w:t>Midford</w:t>
      </w:r>
      <w:proofErr w:type="spellEnd"/>
      <w:r w:rsidRPr="00863BC3">
        <w:rPr>
          <w:rFonts w:ascii="Times New Roman" w:hAnsi="Times New Roman" w:cs="Times New Roman"/>
          <w:color w:val="000000"/>
        </w:rPr>
        <w:t xml:space="preserve"> PE, Lapp H: </w:t>
      </w:r>
      <w:r w:rsidRPr="00863BC3">
        <w:rPr>
          <w:rFonts w:ascii="Times New Roman" w:hAnsi="Times New Roman" w:cs="Times New Roman"/>
          <w:b/>
          <w:bCs/>
          <w:color w:val="000000"/>
        </w:rPr>
        <w:t>Integrating Anatomy and Phenotype Ontologies with Taxonomic Hierarchies</w:t>
      </w:r>
      <w:r w:rsidRPr="00863BC3">
        <w:rPr>
          <w:rFonts w:ascii="Times New Roman" w:hAnsi="Times New Roman" w:cs="Times New Roman"/>
          <w:color w:val="000000"/>
        </w:rPr>
        <w:t xml:space="preserve">, </w:t>
      </w:r>
      <w:r w:rsidRPr="00863BC3">
        <w:rPr>
          <w:rFonts w:ascii="Times New Roman" w:hAnsi="Times New Roman" w:cs="Times New Roman"/>
          <w:i/>
          <w:iCs/>
          <w:color w:val="000000"/>
        </w:rPr>
        <w:t>Proceedings of the International Conference on Biomedical Ontology</w:t>
      </w:r>
      <w:proofErr w:type="gramStart"/>
      <w:r w:rsidRPr="00863BC3">
        <w:rPr>
          <w:rFonts w:ascii="Times New Roman" w:hAnsi="Times New Roman" w:cs="Times New Roman"/>
          <w:color w:val="000000"/>
        </w:rPr>
        <w:t>;  July</w:t>
      </w:r>
      <w:proofErr w:type="gramEnd"/>
      <w:r w:rsidRPr="00863BC3">
        <w:rPr>
          <w:rFonts w:ascii="Times New Roman" w:hAnsi="Times New Roman" w:cs="Times New Roman"/>
          <w:color w:val="000000"/>
        </w:rPr>
        <w:t xml:space="preserve"> 26-30th 2011; Buffalo. 2011: 426-427.</w:t>
      </w:r>
    </w:p>
    <w:p w14:paraId="4A1B2D36"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Shubin</w:t>
      </w:r>
      <w:proofErr w:type="spellEnd"/>
      <w:r w:rsidRPr="00863BC3">
        <w:rPr>
          <w:rFonts w:ascii="Times New Roman" w:hAnsi="Times New Roman" w:cs="Times New Roman"/>
          <w:color w:val="000000"/>
        </w:rPr>
        <w:t xml:space="preserve"> NH, </w:t>
      </w:r>
      <w:proofErr w:type="spellStart"/>
      <w:r w:rsidRPr="00863BC3">
        <w:rPr>
          <w:rFonts w:ascii="Times New Roman" w:hAnsi="Times New Roman" w:cs="Times New Roman"/>
          <w:color w:val="000000"/>
        </w:rPr>
        <w:t>Daeschler</w:t>
      </w:r>
      <w:proofErr w:type="spellEnd"/>
      <w:r w:rsidRPr="00863BC3">
        <w:rPr>
          <w:rFonts w:ascii="Times New Roman" w:hAnsi="Times New Roman" w:cs="Times New Roman"/>
          <w:color w:val="000000"/>
        </w:rPr>
        <w:t xml:space="preserve"> EB, </w:t>
      </w:r>
      <w:proofErr w:type="gramStart"/>
      <w:r w:rsidRPr="00863BC3">
        <w:rPr>
          <w:rFonts w:ascii="Times New Roman" w:hAnsi="Times New Roman" w:cs="Times New Roman"/>
          <w:color w:val="000000"/>
        </w:rPr>
        <w:t xml:space="preserve">Jenkins </w:t>
      </w:r>
      <w:proofErr w:type="spellStart"/>
      <w:r w:rsidRPr="00863BC3">
        <w:rPr>
          <w:rFonts w:ascii="Times New Roman" w:hAnsi="Times New Roman" w:cs="Times New Roman"/>
          <w:color w:val="000000"/>
        </w:rPr>
        <w:t>jr.</w:t>
      </w:r>
      <w:proofErr w:type="spellEnd"/>
      <w:proofErr w:type="gramEnd"/>
      <w:r w:rsidRPr="00863BC3">
        <w:rPr>
          <w:rFonts w:ascii="Times New Roman" w:hAnsi="Times New Roman" w:cs="Times New Roman"/>
          <w:color w:val="000000"/>
        </w:rPr>
        <w:t xml:space="preserve"> FA: </w:t>
      </w:r>
      <w:r w:rsidRPr="00863BC3">
        <w:rPr>
          <w:rFonts w:ascii="Times New Roman" w:hAnsi="Times New Roman" w:cs="Times New Roman"/>
          <w:b/>
          <w:bCs/>
          <w:color w:val="000000"/>
        </w:rPr>
        <w:t xml:space="preserve">The pectoral fin of </w:t>
      </w:r>
      <w:proofErr w:type="spellStart"/>
      <w:r w:rsidRPr="00863BC3">
        <w:rPr>
          <w:rFonts w:ascii="Times New Roman" w:hAnsi="Times New Roman" w:cs="Times New Roman"/>
          <w:b/>
          <w:bCs/>
          <w:i/>
          <w:iCs/>
          <w:color w:val="000000"/>
        </w:rPr>
        <w:t>Tiktaalik</w:t>
      </w:r>
      <w:proofErr w:type="spellEnd"/>
      <w:r w:rsidRPr="00863BC3">
        <w:rPr>
          <w:rFonts w:ascii="Times New Roman" w:hAnsi="Times New Roman" w:cs="Times New Roman"/>
          <w:b/>
          <w:bCs/>
          <w:i/>
          <w:iCs/>
          <w:color w:val="000000"/>
        </w:rPr>
        <w:t xml:space="preserve"> </w:t>
      </w:r>
      <w:proofErr w:type="spellStart"/>
      <w:r w:rsidRPr="00863BC3">
        <w:rPr>
          <w:rFonts w:ascii="Times New Roman" w:hAnsi="Times New Roman" w:cs="Times New Roman"/>
          <w:b/>
          <w:bCs/>
          <w:i/>
          <w:iCs/>
          <w:color w:val="000000"/>
        </w:rPr>
        <w:t>roseae</w:t>
      </w:r>
      <w:proofErr w:type="spellEnd"/>
      <w:r w:rsidRPr="00863BC3">
        <w:rPr>
          <w:rFonts w:ascii="Times New Roman" w:hAnsi="Times New Roman" w:cs="Times New Roman"/>
          <w:b/>
          <w:bCs/>
          <w:color w:val="000000"/>
        </w:rPr>
        <w:t xml:space="preserve"> and the origin of the tetrapod limb. </w:t>
      </w:r>
      <w:r w:rsidRPr="00863BC3">
        <w:rPr>
          <w:rFonts w:ascii="Times New Roman" w:hAnsi="Times New Roman" w:cs="Times New Roman"/>
          <w:i/>
          <w:iCs/>
          <w:color w:val="000000"/>
        </w:rPr>
        <w:t>Nature</w:t>
      </w:r>
      <w:r w:rsidRPr="00863BC3">
        <w:rPr>
          <w:rFonts w:ascii="Times New Roman" w:hAnsi="Times New Roman" w:cs="Times New Roman"/>
          <w:color w:val="000000"/>
        </w:rPr>
        <w:t xml:space="preserve"> 2008, </w:t>
      </w:r>
      <w:r w:rsidRPr="00863BC3">
        <w:rPr>
          <w:rFonts w:ascii="Times New Roman" w:hAnsi="Times New Roman" w:cs="Times New Roman"/>
          <w:b/>
          <w:bCs/>
          <w:color w:val="000000"/>
        </w:rPr>
        <w:t xml:space="preserve">440: </w:t>
      </w:r>
      <w:r w:rsidRPr="00863BC3">
        <w:rPr>
          <w:rFonts w:ascii="Times New Roman" w:hAnsi="Times New Roman" w:cs="Times New Roman"/>
          <w:color w:val="000000"/>
        </w:rPr>
        <w:t>764-771.</w:t>
      </w:r>
    </w:p>
    <w:p w14:paraId="0FA25A6B"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Padian</w:t>
      </w:r>
      <w:proofErr w:type="spellEnd"/>
      <w:r w:rsidRPr="00863BC3">
        <w:rPr>
          <w:rFonts w:ascii="Times New Roman" w:hAnsi="Times New Roman" w:cs="Times New Roman"/>
          <w:color w:val="000000"/>
        </w:rPr>
        <w:t xml:space="preserve"> K, </w:t>
      </w:r>
      <w:proofErr w:type="spellStart"/>
      <w:r w:rsidRPr="00863BC3">
        <w:rPr>
          <w:rFonts w:ascii="Times New Roman" w:hAnsi="Times New Roman" w:cs="Times New Roman"/>
          <w:color w:val="000000"/>
        </w:rPr>
        <w:t>Chiappe</w:t>
      </w:r>
      <w:proofErr w:type="spellEnd"/>
      <w:r w:rsidRPr="00863BC3">
        <w:rPr>
          <w:rFonts w:ascii="Times New Roman" w:hAnsi="Times New Roman" w:cs="Times New Roman"/>
          <w:color w:val="000000"/>
        </w:rPr>
        <w:t xml:space="preserve"> LM: </w:t>
      </w:r>
      <w:r w:rsidRPr="00863BC3">
        <w:rPr>
          <w:rFonts w:ascii="Times New Roman" w:hAnsi="Times New Roman" w:cs="Times New Roman"/>
          <w:b/>
          <w:bCs/>
          <w:color w:val="000000"/>
        </w:rPr>
        <w:t xml:space="preserve">The origin and early evolution of birds. </w:t>
      </w:r>
      <w:r w:rsidRPr="00863BC3">
        <w:rPr>
          <w:rFonts w:ascii="Times New Roman" w:hAnsi="Times New Roman" w:cs="Times New Roman"/>
          <w:i/>
          <w:iCs/>
          <w:color w:val="000000"/>
        </w:rPr>
        <w:t xml:space="preserve">Biol. Rev. </w:t>
      </w:r>
      <w:r w:rsidRPr="00863BC3">
        <w:rPr>
          <w:rFonts w:ascii="Times New Roman" w:hAnsi="Times New Roman" w:cs="Times New Roman"/>
          <w:color w:val="000000"/>
        </w:rPr>
        <w:t xml:space="preserve">1998, </w:t>
      </w:r>
      <w:r w:rsidRPr="00863BC3">
        <w:rPr>
          <w:rFonts w:ascii="Times New Roman" w:hAnsi="Times New Roman" w:cs="Times New Roman"/>
          <w:b/>
          <w:bCs/>
          <w:color w:val="000000"/>
        </w:rPr>
        <w:t>73</w:t>
      </w:r>
      <w:r w:rsidRPr="00863BC3">
        <w:rPr>
          <w:rFonts w:ascii="Times New Roman" w:hAnsi="Times New Roman" w:cs="Times New Roman"/>
          <w:color w:val="000000"/>
        </w:rPr>
        <w:t>: 1-42</w:t>
      </w:r>
    </w:p>
    <w:p w14:paraId="627380A1"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proofErr w:type="spellStart"/>
      <w:r w:rsidRPr="00863BC3">
        <w:rPr>
          <w:rFonts w:ascii="Times New Roman" w:hAnsi="Times New Roman" w:cs="Times New Roman"/>
          <w:color w:val="000000"/>
        </w:rPr>
        <w:t>Villee</w:t>
      </w:r>
      <w:proofErr w:type="spellEnd"/>
      <w:r w:rsidRPr="00863BC3">
        <w:rPr>
          <w:rFonts w:ascii="Times New Roman" w:hAnsi="Times New Roman" w:cs="Times New Roman"/>
          <w:color w:val="000000"/>
        </w:rPr>
        <w:t xml:space="preserve"> CA: In </w:t>
      </w:r>
      <w:r w:rsidRPr="00863BC3">
        <w:rPr>
          <w:rFonts w:ascii="Times New Roman" w:hAnsi="Times New Roman" w:cs="Times New Roman"/>
          <w:i/>
          <w:iCs/>
          <w:color w:val="000000"/>
        </w:rPr>
        <w:t>Biology</w:t>
      </w:r>
      <w:r w:rsidRPr="00863BC3">
        <w:rPr>
          <w:rFonts w:ascii="Times New Roman" w:hAnsi="Times New Roman" w:cs="Times New Roman"/>
          <w:color w:val="000000"/>
        </w:rPr>
        <w:t>. 7th Edition. 1977 Philadelphia W.B Sander Co.</w:t>
      </w:r>
    </w:p>
    <w:p w14:paraId="041A7E74" w14:textId="77777777" w:rsidR="00863BC3" w:rsidRPr="00863BC3" w:rsidRDefault="00863BC3" w:rsidP="00863BC3">
      <w:pPr>
        <w:numPr>
          <w:ilvl w:val="0"/>
          <w:numId w:val="1"/>
        </w:numPr>
        <w:spacing w:before="100" w:after="100"/>
        <w:ind w:left="540" w:right="100"/>
        <w:textAlignment w:val="baseline"/>
        <w:rPr>
          <w:rFonts w:ascii="Times New Roman" w:hAnsi="Times New Roman" w:cs="Times New Roman"/>
          <w:color w:val="000000"/>
        </w:rPr>
      </w:pPr>
      <w:r w:rsidRPr="00863BC3">
        <w:rPr>
          <w:rFonts w:ascii="Times New Roman" w:hAnsi="Times New Roman" w:cs="Times New Roman"/>
          <w:color w:val="000000"/>
        </w:rPr>
        <w:t xml:space="preserve">Coates MI, </w:t>
      </w:r>
      <w:proofErr w:type="spellStart"/>
      <w:r w:rsidRPr="00863BC3">
        <w:rPr>
          <w:rFonts w:ascii="Times New Roman" w:hAnsi="Times New Roman" w:cs="Times New Roman"/>
          <w:color w:val="000000"/>
        </w:rPr>
        <w:t>Ruta</w:t>
      </w:r>
      <w:proofErr w:type="spellEnd"/>
      <w:r w:rsidRPr="00863BC3">
        <w:rPr>
          <w:rFonts w:ascii="Times New Roman" w:hAnsi="Times New Roman" w:cs="Times New Roman"/>
          <w:color w:val="000000"/>
        </w:rPr>
        <w:t xml:space="preserve"> M: </w:t>
      </w:r>
      <w:r w:rsidRPr="00863BC3">
        <w:rPr>
          <w:rFonts w:ascii="Times New Roman" w:hAnsi="Times New Roman" w:cs="Times New Roman"/>
          <w:b/>
          <w:bCs/>
          <w:color w:val="000000"/>
        </w:rPr>
        <w:t>Skeletal changes in the transition from fins to limbs</w:t>
      </w:r>
      <w:r w:rsidRPr="00863BC3">
        <w:rPr>
          <w:rFonts w:ascii="Times New Roman" w:hAnsi="Times New Roman" w:cs="Times New Roman"/>
          <w:color w:val="000000"/>
        </w:rPr>
        <w:t xml:space="preserve">. In: </w:t>
      </w:r>
      <w:r w:rsidRPr="00863BC3">
        <w:rPr>
          <w:rFonts w:ascii="Times New Roman" w:hAnsi="Times New Roman" w:cs="Times New Roman"/>
          <w:i/>
          <w:iCs/>
          <w:color w:val="000000"/>
        </w:rPr>
        <w:t>Fins into limbs: Evolution, development, and transformation</w:t>
      </w:r>
      <w:r w:rsidRPr="00863BC3">
        <w:rPr>
          <w:rFonts w:ascii="Times New Roman" w:hAnsi="Times New Roman" w:cs="Times New Roman"/>
          <w:b/>
          <w:bCs/>
          <w:i/>
          <w:iCs/>
          <w:color w:val="000000"/>
        </w:rPr>
        <w:t xml:space="preserve">. </w:t>
      </w:r>
      <w:r w:rsidRPr="00863BC3">
        <w:rPr>
          <w:rFonts w:ascii="Times New Roman" w:hAnsi="Times New Roman" w:cs="Times New Roman"/>
          <w:color w:val="000000"/>
        </w:rPr>
        <w:t xml:space="preserve">Edited by. Hall </w:t>
      </w:r>
      <w:proofErr w:type="spellStart"/>
      <w:r w:rsidRPr="00863BC3">
        <w:rPr>
          <w:rFonts w:ascii="Times New Roman" w:hAnsi="Times New Roman" w:cs="Times New Roman"/>
          <w:color w:val="000000"/>
        </w:rPr>
        <w:t>BK.Chicago</w:t>
      </w:r>
      <w:proofErr w:type="spellEnd"/>
      <w:r w:rsidRPr="00863BC3">
        <w:rPr>
          <w:rFonts w:ascii="Times New Roman" w:hAnsi="Times New Roman" w:cs="Times New Roman"/>
          <w:color w:val="000000"/>
        </w:rPr>
        <w:t>: University of Chicago Press; 2007: 15-39.</w:t>
      </w:r>
    </w:p>
    <w:p w14:paraId="0771D314" w14:textId="77777777" w:rsidR="00863BC3" w:rsidRPr="00863BC3" w:rsidRDefault="00863BC3" w:rsidP="00863BC3">
      <w:pPr>
        <w:rPr>
          <w:rFonts w:ascii="Times" w:eastAsia="Times New Roman" w:hAnsi="Times" w:cs="Times New Roman"/>
          <w:color w:val="000000"/>
          <w:sz w:val="27"/>
          <w:szCs w:val="27"/>
        </w:rPr>
      </w:pPr>
      <w:r w:rsidRPr="00863BC3">
        <w:rPr>
          <w:rFonts w:ascii="Times" w:eastAsia="Times New Roman" w:hAnsi="Times" w:cs="Times New Roman"/>
          <w:color w:val="000000"/>
          <w:sz w:val="27"/>
          <w:szCs w:val="27"/>
        </w:rPr>
        <w:br/>
      </w:r>
      <w:r w:rsidRPr="00863BC3">
        <w:rPr>
          <w:rFonts w:ascii="Times" w:eastAsia="Times New Roman" w:hAnsi="Times" w:cs="Times New Roman"/>
          <w:color w:val="000000"/>
          <w:sz w:val="27"/>
          <w:szCs w:val="27"/>
        </w:rPr>
        <w:br/>
      </w:r>
      <w:r w:rsidRPr="00863BC3">
        <w:rPr>
          <w:rFonts w:ascii="Times" w:eastAsia="Times New Roman" w:hAnsi="Times" w:cs="Times New Roman"/>
          <w:color w:val="000000"/>
          <w:sz w:val="27"/>
          <w:szCs w:val="27"/>
        </w:rPr>
        <w:br/>
      </w:r>
    </w:p>
    <w:p w14:paraId="34BB5CD0" w14:textId="77777777" w:rsidR="00863BC3" w:rsidRPr="00863BC3" w:rsidRDefault="00863BC3" w:rsidP="00863BC3">
      <w:pPr>
        <w:spacing w:before="90" w:after="90"/>
        <w:ind w:right="90"/>
        <w:rPr>
          <w:rFonts w:ascii="Times" w:hAnsi="Times" w:cs="Times New Roman"/>
          <w:color w:val="000000"/>
          <w:sz w:val="27"/>
          <w:szCs w:val="27"/>
        </w:rPr>
      </w:pPr>
      <w:r w:rsidRPr="00863BC3">
        <w:rPr>
          <w:rFonts w:ascii="Times New Roman" w:hAnsi="Times New Roman" w:cs="Times New Roman"/>
          <w:b/>
          <w:bCs/>
          <w:color w:val="000000"/>
        </w:rPr>
        <w:t>Figures</w:t>
      </w:r>
    </w:p>
    <w:p w14:paraId="12E47A65" w14:textId="0E95AF8B" w:rsidR="00863BC3" w:rsidRPr="00863BC3" w:rsidRDefault="00863BC3" w:rsidP="00863BC3">
      <w:pPr>
        <w:spacing w:before="90" w:after="90"/>
        <w:ind w:right="90"/>
        <w:rPr>
          <w:rFonts w:ascii="Times" w:hAnsi="Times" w:cs="Times New Roman"/>
          <w:color w:val="000000"/>
          <w:sz w:val="27"/>
          <w:szCs w:val="27"/>
        </w:rPr>
      </w:pPr>
      <w:r w:rsidRPr="00863BC3">
        <w:rPr>
          <w:rFonts w:ascii="Times New Roman" w:hAnsi="Times New Roman" w:cs="Times New Roman"/>
          <w:b/>
          <w:bCs/>
          <w:color w:val="000000"/>
        </w:rPr>
        <w:t>Figure 1</w:t>
      </w:r>
      <w:r w:rsidRPr="00863BC3">
        <w:rPr>
          <w:rFonts w:ascii="Times New Roman" w:hAnsi="Times New Roman" w:cs="Times New Roman"/>
          <w:color w:val="000000"/>
        </w:rPr>
        <w:t xml:space="preserve">: Venn diagram showing overlap across source hierarchies used in the construction of the VTO. </w:t>
      </w:r>
      <w:proofErr w:type="spellStart"/>
      <w:r w:rsidRPr="00863BC3">
        <w:rPr>
          <w:rFonts w:ascii="Times New Roman" w:hAnsi="Times New Roman" w:cs="Times New Roman"/>
          <w:color w:val="000000"/>
        </w:rPr>
        <w:t>Coloured</w:t>
      </w:r>
      <w:proofErr w:type="spellEnd"/>
      <w:r w:rsidRPr="00863BC3">
        <w:rPr>
          <w:rFonts w:ascii="Times New Roman" w:hAnsi="Times New Roman" w:cs="Times New Roman"/>
          <w:color w:val="000000"/>
        </w:rPr>
        <w:t xml:space="preserve"> numbers denote number of names used in database (after removal of duplicates), numbers in black represent the number of intersecting terms between hierarchies. </w:t>
      </w:r>
      <w:proofErr w:type="spellStart"/>
      <w:r w:rsidRPr="00863BC3">
        <w:rPr>
          <w:rFonts w:ascii="Times New Roman" w:hAnsi="Times New Roman" w:cs="Times New Roman"/>
          <w:color w:val="000000"/>
        </w:rPr>
        <w:t>A</w:t>
      </w:r>
      <w:r w:rsidR="00B7263D">
        <w:rPr>
          <w:rFonts w:ascii="Times New Roman" w:hAnsi="Times New Roman" w:cs="Times New Roman"/>
          <w:color w:val="000000"/>
        </w:rPr>
        <w:t>Web</w:t>
      </w:r>
      <w:proofErr w:type="spellEnd"/>
      <w:r w:rsidRPr="00863BC3">
        <w:rPr>
          <w:rFonts w:ascii="Times New Roman" w:hAnsi="Times New Roman" w:cs="Times New Roman"/>
          <w:color w:val="000000"/>
        </w:rPr>
        <w:t>=</w:t>
      </w:r>
      <w:proofErr w:type="spellStart"/>
      <w:r w:rsidRPr="00863BC3">
        <w:rPr>
          <w:rFonts w:ascii="Times New Roman" w:hAnsi="Times New Roman" w:cs="Times New Roman"/>
          <w:color w:val="000000"/>
        </w:rPr>
        <w:t>AmphibiaWeb</w:t>
      </w:r>
      <w:proofErr w:type="spellEnd"/>
      <w:r w:rsidRPr="00863BC3">
        <w:rPr>
          <w:rFonts w:ascii="Times New Roman" w:hAnsi="Times New Roman" w:cs="Times New Roman"/>
          <w:color w:val="000000"/>
        </w:rPr>
        <w:t xml:space="preserve">, NCBI=NCBI vertebrate taxonomy, </w:t>
      </w:r>
      <w:proofErr w:type="spellStart"/>
      <w:r w:rsidRPr="00863BC3">
        <w:rPr>
          <w:rFonts w:ascii="Times New Roman" w:hAnsi="Times New Roman" w:cs="Times New Roman"/>
          <w:color w:val="000000"/>
        </w:rPr>
        <w:t>PaleoDB</w:t>
      </w:r>
      <w:proofErr w:type="spellEnd"/>
      <w:r w:rsidRPr="00863BC3">
        <w:rPr>
          <w:rFonts w:ascii="Times New Roman" w:hAnsi="Times New Roman" w:cs="Times New Roman"/>
          <w:color w:val="000000"/>
        </w:rPr>
        <w:t xml:space="preserve">= </w:t>
      </w:r>
      <w:proofErr w:type="spellStart"/>
      <w:r w:rsidRPr="00863BC3">
        <w:rPr>
          <w:rFonts w:ascii="Times New Roman" w:hAnsi="Times New Roman" w:cs="Times New Roman"/>
          <w:color w:val="000000"/>
        </w:rPr>
        <w:t>Paleobiology</w:t>
      </w:r>
      <w:proofErr w:type="spellEnd"/>
      <w:r w:rsidRPr="00863BC3">
        <w:rPr>
          <w:rFonts w:ascii="Times New Roman" w:hAnsi="Times New Roman" w:cs="Times New Roman"/>
          <w:color w:val="000000"/>
        </w:rPr>
        <w:t xml:space="preserve"> Database, TTO= Teleost Taxonomic Ontology. Circles are not to scale.</w:t>
      </w:r>
    </w:p>
    <w:p w14:paraId="62383E92" w14:textId="7496D015" w:rsidR="00863BC3" w:rsidRPr="00863BC3" w:rsidRDefault="00863BC3" w:rsidP="00863BC3">
      <w:pPr>
        <w:rPr>
          <w:rFonts w:ascii="Times" w:eastAsia="Times New Roman" w:hAnsi="Times" w:cs="Times New Roman"/>
          <w:sz w:val="20"/>
          <w:szCs w:val="20"/>
        </w:rPr>
      </w:pPr>
      <w:r w:rsidRPr="00863BC3">
        <w:rPr>
          <w:rFonts w:ascii="Times" w:eastAsia="Times New Roman" w:hAnsi="Times" w:cs="Times New Roman"/>
          <w:color w:val="000000"/>
          <w:sz w:val="27"/>
          <w:szCs w:val="27"/>
        </w:rPr>
        <w:br/>
      </w:r>
      <w:r w:rsidRPr="00863BC3">
        <w:rPr>
          <w:rFonts w:ascii="Times New Roman" w:eastAsia="Times New Roman" w:hAnsi="Times New Roman" w:cs="Times New Roman"/>
          <w:b/>
          <w:bCs/>
          <w:color w:val="000000"/>
        </w:rPr>
        <w:t>Figure 2</w:t>
      </w:r>
      <w:r w:rsidRPr="00863BC3">
        <w:rPr>
          <w:rFonts w:ascii="Times New Roman" w:eastAsia="Times New Roman" w:hAnsi="Times New Roman" w:cs="Times New Roman"/>
          <w:color w:val="000000"/>
        </w:rPr>
        <w:t xml:space="preserve">: A simplified representation of </w:t>
      </w:r>
      <w:proofErr w:type="spellStart"/>
      <w:r w:rsidRPr="00863BC3">
        <w:rPr>
          <w:rFonts w:ascii="Times New Roman" w:eastAsia="Times New Roman" w:hAnsi="Times New Roman" w:cs="Times New Roman"/>
          <w:color w:val="000000"/>
        </w:rPr>
        <w:t>sarcopterygian</w:t>
      </w:r>
      <w:proofErr w:type="spellEnd"/>
      <w:r w:rsidRPr="00863BC3">
        <w:rPr>
          <w:rFonts w:ascii="Times New Roman" w:eastAsia="Times New Roman" w:hAnsi="Times New Roman" w:cs="Times New Roman"/>
          <w:color w:val="000000"/>
        </w:rPr>
        <w:t xml:space="preserve"> taxonomy and how differing definition for Tetrapoda influence nodal placement. 1=Total group definition of Tetrapoda as per [</w:t>
      </w:r>
      <w:r w:rsidR="006042E7">
        <w:rPr>
          <w:rFonts w:ascii="Times New Roman" w:eastAsia="Times New Roman" w:hAnsi="Times New Roman" w:cs="Times New Roman"/>
          <w:color w:val="000000"/>
        </w:rPr>
        <w:t>17</w:t>
      </w:r>
      <w:r w:rsidRPr="00863BC3">
        <w:rPr>
          <w:rFonts w:ascii="Times New Roman" w:eastAsia="Times New Roman" w:hAnsi="Times New Roman" w:cs="Times New Roman"/>
          <w:color w:val="000000"/>
        </w:rPr>
        <w:t>]. 2=</w:t>
      </w:r>
      <w:proofErr w:type="gramStart"/>
      <w:r w:rsidRPr="00863BC3">
        <w:rPr>
          <w:rFonts w:ascii="Times New Roman" w:eastAsia="Times New Roman" w:hAnsi="Times New Roman" w:cs="Times New Roman"/>
          <w:color w:val="000000"/>
        </w:rPr>
        <w:t>The</w:t>
      </w:r>
      <w:proofErr w:type="gramEnd"/>
      <w:r w:rsidRPr="00863BC3">
        <w:rPr>
          <w:rFonts w:ascii="Times New Roman" w:eastAsia="Times New Roman" w:hAnsi="Times New Roman" w:cs="Times New Roman"/>
          <w:color w:val="000000"/>
        </w:rPr>
        <w:t xml:space="preserve"> </w:t>
      </w:r>
      <w:proofErr w:type="spellStart"/>
      <w:r w:rsidRPr="00863BC3">
        <w:rPr>
          <w:rFonts w:ascii="Times New Roman" w:eastAsia="Times New Roman" w:hAnsi="Times New Roman" w:cs="Times New Roman"/>
          <w:color w:val="000000"/>
        </w:rPr>
        <w:t>apomorphy</w:t>
      </w:r>
      <w:proofErr w:type="spellEnd"/>
      <w:r w:rsidRPr="00863BC3">
        <w:rPr>
          <w:rFonts w:ascii="Times New Roman" w:eastAsia="Times New Roman" w:hAnsi="Times New Roman" w:cs="Times New Roman"/>
          <w:color w:val="000000"/>
        </w:rPr>
        <w:t xml:space="preserve"> based definition as per [1</w:t>
      </w:r>
      <w:r w:rsidR="006042E7">
        <w:rPr>
          <w:rFonts w:ascii="Times New Roman" w:eastAsia="Times New Roman" w:hAnsi="Times New Roman" w:cs="Times New Roman"/>
          <w:color w:val="000000"/>
        </w:rPr>
        <w:t>8]</w:t>
      </w:r>
      <w:r w:rsidRPr="00863BC3">
        <w:rPr>
          <w:rFonts w:ascii="Times New Roman" w:eastAsia="Times New Roman" w:hAnsi="Times New Roman" w:cs="Times New Roman"/>
          <w:color w:val="000000"/>
        </w:rPr>
        <w:t>. This is the definition of Tetrapoda used in the VTO. 3=Crown group Tetrapoda corresponding closely to the usage in NCBI. Images modified from [</w:t>
      </w:r>
      <w:r w:rsidR="006042E7">
        <w:rPr>
          <w:rFonts w:ascii="Times New Roman" w:eastAsia="Times New Roman" w:hAnsi="Times New Roman" w:cs="Times New Roman"/>
          <w:color w:val="000000"/>
        </w:rPr>
        <w:t>21</w:t>
      </w:r>
      <w:r w:rsidRPr="00863BC3">
        <w:rPr>
          <w:rFonts w:ascii="Times New Roman" w:eastAsia="Times New Roman" w:hAnsi="Times New Roman" w:cs="Times New Roman"/>
          <w:color w:val="000000"/>
        </w:rPr>
        <w:t>-2</w:t>
      </w:r>
      <w:r w:rsidR="006042E7">
        <w:rPr>
          <w:rFonts w:ascii="Times New Roman" w:eastAsia="Times New Roman" w:hAnsi="Times New Roman" w:cs="Times New Roman"/>
          <w:color w:val="000000"/>
        </w:rPr>
        <w:t>4</w:t>
      </w:r>
      <w:r w:rsidRPr="00863BC3">
        <w:rPr>
          <w:rFonts w:ascii="Times New Roman" w:eastAsia="Times New Roman" w:hAnsi="Times New Roman" w:cs="Times New Roman"/>
          <w:color w:val="000000"/>
        </w:rPr>
        <w:t>].</w:t>
      </w:r>
    </w:p>
    <w:p w14:paraId="22C544A0" w14:textId="77777777" w:rsidR="00FB739C" w:rsidRDefault="00FB739C"/>
    <w:sectPr w:rsidR="00FB739C" w:rsidSect="00E5306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zar Ibrahim" w:date="2013-05-08T09:52:00Z" w:initials="NI">
    <w:p w14:paraId="495B69AF" w14:textId="554B2C4C" w:rsidR="00F62733" w:rsidRDefault="00F62733">
      <w:pPr>
        <w:pStyle w:val="CommentText"/>
      </w:pPr>
      <w:r>
        <w:rPr>
          <w:rStyle w:val="CommentReference"/>
        </w:rPr>
        <w:annotationRef/>
      </w:r>
      <w:r>
        <w:t>How about: “is by placing species…”</w:t>
      </w:r>
    </w:p>
  </w:comment>
  <w:comment w:id="1" w:author="Nizar Ibrahim" w:date="2013-05-08T09:53:00Z" w:initials="NI">
    <w:p w14:paraId="3FEF35C7" w14:textId="3F80E613" w:rsidR="00F62733" w:rsidRDefault="00F62733">
      <w:pPr>
        <w:pStyle w:val="CommentText"/>
      </w:pPr>
      <w:r>
        <w:rPr>
          <w:rStyle w:val="CommentReference"/>
        </w:rPr>
        <w:annotationRef/>
      </w:r>
      <w:r>
        <w:t>Delete “species”?</w:t>
      </w:r>
    </w:p>
  </w:comment>
  <w:comment w:id="2" w:author="Nizar Ibrahim" w:date="2013-05-08T09:53:00Z" w:initials="NI">
    <w:p w14:paraId="4F074503" w14:textId="2650041E" w:rsidR="00F62733" w:rsidRDefault="00F62733">
      <w:pPr>
        <w:pStyle w:val="CommentText"/>
      </w:pPr>
      <w:r>
        <w:rPr>
          <w:rStyle w:val="CommentReference"/>
        </w:rPr>
        <w:annotationRef/>
      </w:r>
      <w:r>
        <w:t>Delete “from”</w:t>
      </w:r>
    </w:p>
  </w:comment>
  <w:comment w:id="4" w:author="Nizar Ibrahim" w:date="2013-05-08T09:54:00Z" w:initials="NI">
    <w:p w14:paraId="25FA0F98" w14:textId="5E60EB5D" w:rsidR="00F62733" w:rsidRDefault="00F62733">
      <w:pPr>
        <w:pStyle w:val="CommentText"/>
      </w:pPr>
      <w:r>
        <w:rPr>
          <w:rStyle w:val="CommentReference"/>
        </w:rPr>
        <w:annotationRef/>
      </w:r>
      <w:r>
        <w:t>Remove hyperlink</w:t>
      </w:r>
    </w:p>
  </w:comment>
  <w:comment w:id="9" w:author="Nizar Ibrahim" w:date="2013-05-08T09:59:00Z" w:initials="NI">
    <w:p w14:paraId="76B7970E" w14:textId="6A204248" w:rsidR="00F62733" w:rsidRDefault="00F62733">
      <w:pPr>
        <w:pStyle w:val="CommentText"/>
      </w:pPr>
      <w:r>
        <w:rPr>
          <w:rStyle w:val="CommentReference"/>
        </w:rPr>
        <w:annotationRef/>
      </w:r>
      <w:r>
        <w:t>Possibly copyrighted?</w:t>
      </w:r>
    </w:p>
  </w:comment>
  <w:comment w:id="25" w:author="Nizar Ibrahim" w:date="2013-05-07T11:50:00Z" w:initials="NI">
    <w:p w14:paraId="4E2ED052" w14:textId="505CA987" w:rsidR="00F62733" w:rsidRDefault="00F62733">
      <w:pPr>
        <w:pStyle w:val="CommentText"/>
      </w:pPr>
      <w:r>
        <w:rPr>
          <w:rStyle w:val="CommentReference"/>
        </w:rPr>
        <w:annotationRef/>
      </w:r>
      <w:r>
        <w:t>Should be ‘definition’</w:t>
      </w:r>
    </w:p>
  </w:comment>
  <w:comment w:id="26" w:author="Nizar Ibrahim" w:date="2013-05-07T11:52:00Z" w:initials="NI">
    <w:p w14:paraId="75061E68" w14:textId="1DD7B846" w:rsidR="00F62733" w:rsidRDefault="00F62733">
      <w:pPr>
        <w:pStyle w:val="CommentText"/>
      </w:pPr>
      <w:r>
        <w:rPr>
          <w:rStyle w:val="CommentReference"/>
        </w:rPr>
        <w:annotationRef/>
      </w:r>
      <w:r>
        <w:t>To either</w:t>
      </w:r>
    </w:p>
  </w:comment>
  <w:comment w:id="27" w:author="Nizar Ibrahim" w:date="2013-05-07T16:09:00Z" w:initials="NI">
    <w:p w14:paraId="7FF34424" w14:textId="6953F801" w:rsidR="00F62733" w:rsidRDefault="00F62733">
      <w:pPr>
        <w:pStyle w:val="CommentText"/>
      </w:pPr>
      <w:r>
        <w:rPr>
          <w:rStyle w:val="CommentReference"/>
        </w:rPr>
        <w:annotationRef/>
      </w:r>
      <w:r>
        <w:t>Should read: “From the International…”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6A5"/>
    <w:multiLevelType w:val="multilevel"/>
    <w:tmpl w:val="4E98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C3"/>
    <w:rsid w:val="00047A48"/>
    <w:rsid w:val="000A4A63"/>
    <w:rsid w:val="000D3880"/>
    <w:rsid w:val="000F0025"/>
    <w:rsid w:val="00100DBB"/>
    <w:rsid w:val="00157A8C"/>
    <w:rsid w:val="00161A66"/>
    <w:rsid w:val="001645E0"/>
    <w:rsid w:val="00170643"/>
    <w:rsid w:val="00175ED6"/>
    <w:rsid w:val="001A4D33"/>
    <w:rsid w:val="001F5DE4"/>
    <w:rsid w:val="0023494D"/>
    <w:rsid w:val="00240982"/>
    <w:rsid w:val="00275790"/>
    <w:rsid w:val="002A5E19"/>
    <w:rsid w:val="002B480E"/>
    <w:rsid w:val="002E1E98"/>
    <w:rsid w:val="002E2CF1"/>
    <w:rsid w:val="002E461F"/>
    <w:rsid w:val="002E616B"/>
    <w:rsid w:val="003124CE"/>
    <w:rsid w:val="00324657"/>
    <w:rsid w:val="00324D86"/>
    <w:rsid w:val="00344628"/>
    <w:rsid w:val="00450249"/>
    <w:rsid w:val="00464FD3"/>
    <w:rsid w:val="00472601"/>
    <w:rsid w:val="00473869"/>
    <w:rsid w:val="004C2175"/>
    <w:rsid w:val="004D6F03"/>
    <w:rsid w:val="00517F25"/>
    <w:rsid w:val="00550595"/>
    <w:rsid w:val="0055289F"/>
    <w:rsid w:val="005B5B0E"/>
    <w:rsid w:val="005D16D5"/>
    <w:rsid w:val="006042E7"/>
    <w:rsid w:val="006216A0"/>
    <w:rsid w:val="0067740F"/>
    <w:rsid w:val="006A758D"/>
    <w:rsid w:val="006A7E49"/>
    <w:rsid w:val="006C521C"/>
    <w:rsid w:val="006C64E0"/>
    <w:rsid w:val="006D0A8C"/>
    <w:rsid w:val="006D383F"/>
    <w:rsid w:val="006F2E07"/>
    <w:rsid w:val="0078261F"/>
    <w:rsid w:val="007B278A"/>
    <w:rsid w:val="007B6559"/>
    <w:rsid w:val="007D4A72"/>
    <w:rsid w:val="007E27B4"/>
    <w:rsid w:val="007F7DD3"/>
    <w:rsid w:val="0080021E"/>
    <w:rsid w:val="008460BE"/>
    <w:rsid w:val="00863BC3"/>
    <w:rsid w:val="0086442B"/>
    <w:rsid w:val="008A2F08"/>
    <w:rsid w:val="008F4BC0"/>
    <w:rsid w:val="0090472B"/>
    <w:rsid w:val="009506E5"/>
    <w:rsid w:val="00963918"/>
    <w:rsid w:val="00974B38"/>
    <w:rsid w:val="00984F18"/>
    <w:rsid w:val="009A5C8B"/>
    <w:rsid w:val="009B4700"/>
    <w:rsid w:val="009C3708"/>
    <w:rsid w:val="00A14728"/>
    <w:rsid w:val="00A251CF"/>
    <w:rsid w:val="00A312B4"/>
    <w:rsid w:val="00A56946"/>
    <w:rsid w:val="00A66B29"/>
    <w:rsid w:val="00AB6DAD"/>
    <w:rsid w:val="00AC2910"/>
    <w:rsid w:val="00B05588"/>
    <w:rsid w:val="00B47388"/>
    <w:rsid w:val="00B7263D"/>
    <w:rsid w:val="00BD2318"/>
    <w:rsid w:val="00BF08E5"/>
    <w:rsid w:val="00C42DD4"/>
    <w:rsid w:val="00C45F65"/>
    <w:rsid w:val="00C46806"/>
    <w:rsid w:val="00C5241D"/>
    <w:rsid w:val="00C77A77"/>
    <w:rsid w:val="00C87764"/>
    <w:rsid w:val="00CE16D1"/>
    <w:rsid w:val="00DA001A"/>
    <w:rsid w:val="00DD3251"/>
    <w:rsid w:val="00DE72B3"/>
    <w:rsid w:val="00E0779E"/>
    <w:rsid w:val="00E41657"/>
    <w:rsid w:val="00E53065"/>
    <w:rsid w:val="00E72F69"/>
    <w:rsid w:val="00EB1E61"/>
    <w:rsid w:val="00EF6F5D"/>
    <w:rsid w:val="00F010DA"/>
    <w:rsid w:val="00F62733"/>
    <w:rsid w:val="00F76F69"/>
    <w:rsid w:val="00FB739C"/>
    <w:rsid w:val="00FE7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A49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BC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63BC3"/>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63BC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BC3"/>
    <w:rPr>
      <w:rFonts w:ascii="Times" w:hAnsi="Times"/>
      <w:b/>
      <w:bCs/>
      <w:sz w:val="36"/>
      <w:szCs w:val="36"/>
    </w:rPr>
  </w:style>
  <w:style w:type="character" w:customStyle="1" w:styleId="Heading3Char">
    <w:name w:val="Heading 3 Char"/>
    <w:basedOn w:val="DefaultParagraphFont"/>
    <w:link w:val="Heading3"/>
    <w:uiPriority w:val="9"/>
    <w:rsid w:val="00863BC3"/>
    <w:rPr>
      <w:rFonts w:ascii="Times" w:hAnsi="Times"/>
      <w:b/>
      <w:bCs/>
      <w:sz w:val="27"/>
      <w:szCs w:val="27"/>
    </w:rPr>
  </w:style>
  <w:style w:type="character" w:customStyle="1" w:styleId="Heading4Char">
    <w:name w:val="Heading 4 Char"/>
    <w:basedOn w:val="DefaultParagraphFont"/>
    <w:link w:val="Heading4"/>
    <w:uiPriority w:val="9"/>
    <w:rsid w:val="00863BC3"/>
    <w:rPr>
      <w:rFonts w:ascii="Times" w:hAnsi="Times"/>
      <w:b/>
      <w:bCs/>
    </w:rPr>
  </w:style>
  <w:style w:type="paragraph" w:styleId="NormalWeb">
    <w:name w:val="Normal (Web)"/>
    <w:basedOn w:val="Normal"/>
    <w:uiPriority w:val="99"/>
    <w:unhideWhenUsed/>
    <w:rsid w:val="00863BC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3BC3"/>
    <w:rPr>
      <w:color w:val="0000FF"/>
      <w:u w:val="single"/>
    </w:rPr>
  </w:style>
  <w:style w:type="paragraph" w:styleId="BalloonText">
    <w:name w:val="Balloon Text"/>
    <w:basedOn w:val="Normal"/>
    <w:link w:val="BalloonTextChar"/>
    <w:uiPriority w:val="99"/>
    <w:semiHidden/>
    <w:unhideWhenUsed/>
    <w:rsid w:val="00A569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9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383F"/>
    <w:rPr>
      <w:sz w:val="18"/>
      <w:szCs w:val="18"/>
    </w:rPr>
  </w:style>
  <w:style w:type="paragraph" w:styleId="CommentText">
    <w:name w:val="annotation text"/>
    <w:basedOn w:val="Normal"/>
    <w:link w:val="CommentTextChar"/>
    <w:uiPriority w:val="99"/>
    <w:semiHidden/>
    <w:unhideWhenUsed/>
    <w:rsid w:val="006D383F"/>
  </w:style>
  <w:style w:type="character" w:customStyle="1" w:styleId="CommentTextChar">
    <w:name w:val="Comment Text Char"/>
    <w:basedOn w:val="DefaultParagraphFont"/>
    <w:link w:val="CommentText"/>
    <w:uiPriority w:val="99"/>
    <w:semiHidden/>
    <w:rsid w:val="006D383F"/>
  </w:style>
  <w:style w:type="paragraph" w:styleId="CommentSubject">
    <w:name w:val="annotation subject"/>
    <w:basedOn w:val="CommentText"/>
    <w:next w:val="CommentText"/>
    <w:link w:val="CommentSubjectChar"/>
    <w:uiPriority w:val="99"/>
    <w:semiHidden/>
    <w:unhideWhenUsed/>
    <w:rsid w:val="006D383F"/>
    <w:rPr>
      <w:b/>
      <w:bCs/>
      <w:sz w:val="20"/>
      <w:szCs w:val="20"/>
    </w:rPr>
  </w:style>
  <w:style w:type="character" w:customStyle="1" w:styleId="CommentSubjectChar">
    <w:name w:val="Comment Subject Char"/>
    <w:basedOn w:val="CommentTextChar"/>
    <w:link w:val="CommentSubject"/>
    <w:uiPriority w:val="99"/>
    <w:semiHidden/>
    <w:rsid w:val="006D383F"/>
    <w:rPr>
      <w:b/>
      <w:bCs/>
      <w:sz w:val="20"/>
      <w:szCs w:val="20"/>
    </w:rPr>
  </w:style>
  <w:style w:type="paragraph" w:styleId="Revision">
    <w:name w:val="Revision"/>
    <w:hidden/>
    <w:uiPriority w:val="99"/>
    <w:semiHidden/>
    <w:rsid w:val="006C521C"/>
  </w:style>
  <w:style w:type="character" w:customStyle="1" w:styleId="apple-converted-space">
    <w:name w:val="apple-converted-space"/>
    <w:basedOn w:val="DefaultParagraphFont"/>
    <w:rsid w:val="00EB1E61"/>
  </w:style>
  <w:style w:type="paragraph" w:styleId="ListParagraph">
    <w:name w:val="List Paragraph"/>
    <w:basedOn w:val="Normal"/>
    <w:uiPriority w:val="34"/>
    <w:qFormat/>
    <w:rsid w:val="00EB1E61"/>
    <w:pPr>
      <w:ind w:left="720"/>
      <w:contextualSpacing/>
    </w:pPr>
  </w:style>
  <w:style w:type="character" w:styleId="FollowedHyperlink">
    <w:name w:val="FollowedHyperlink"/>
    <w:basedOn w:val="DefaultParagraphFont"/>
    <w:uiPriority w:val="99"/>
    <w:semiHidden/>
    <w:unhideWhenUsed/>
    <w:rsid w:val="00EB1E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BC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63BC3"/>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63BC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BC3"/>
    <w:rPr>
      <w:rFonts w:ascii="Times" w:hAnsi="Times"/>
      <w:b/>
      <w:bCs/>
      <w:sz w:val="36"/>
      <w:szCs w:val="36"/>
    </w:rPr>
  </w:style>
  <w:style w:type="character" w:customStyle="1" w:styleId="Heading3Char">
    <w:name w:val="Heading 3 Char"/>
    <w:basedOn w:val="DefaultParagraphFont"/>
    <w:link w:val="Heading3"/>
    <w:uiPriority w:val="9"/>
    <w:rsid w:val="00863BC3"/>
    <w:rPr>
      <w:rFonts w:ascii="Times" w:hAnsi="Times"/>
      <w:b/>
      <w:bCs/>
      <w:sz w:val="27"/>
      <w:szCs w:val="27"/>
    </w:rPr>
  </w:style>
  <w:style w:type="character" w:customStyle="1" w:styleId="Heading4Char">
    <w:name w:val="Heading 4 Char"/>
    <w:basedOn w:val="DefaultParagraphFont"/>
    <w:link w:val="Heading4"/>
    <w:uiPriority w:val="9"/>
    <w:rsid w:val="00863BC3"/>
    <w:rPr>
      <w:rFonts w:ascii="Times" w:hAnsi="Times"/>
      <w:b/>
      <w:bCs/>
    </w:rPr>
  </w:style>
  <w:style w:type="paragraph" w:styleId="NormalWeb">
    <w:name w:val="Normal (Web)"/>
    <w:basedOn w:val="Normal"/>
    <w:uiPriority w:val="99"/>
    <w:unhideWhenUsed/>
    <w:rsid w:val="00863BC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3BC3"/>
    <w:rPr>
      <w:color w:val="0000FF"/>
      <w:u w:val="single"/>
    </w:rPr>
  </w:style>
  <w:style w:type="paragraph" w:styleId="BalloonText">
    <w:name w:val="Balloon Text"/>
    <w:basedOn w:val="Normal"/>
    <w:link w:val="BalloonTextChar"/>
    <w:uiPriority w:val="99"/>
    <w:semiHidden/>
    <w:unhideWhenUsed/>
    <w:rsid w:val="00A569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9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383F"/>
    <w:rPr>
      <w:sz w:val="18"/>
      <w:szCs w:val="18"/>
    </w:rPr>
  </w:style>
  <w:style w:type="paragraph" w:styleId="CommentText">
    <w:name w:val="annotation text"/>
    <w:basedOn w:val="Normal"/>
    <w:link w:val="CommentTextChar"/>
    <w:uiPriority w:val="99"/>
    <w:semiHidden/>
    <w:unhideWhenUsed/>
    <w:rsid w:val="006D383F"/>
  </w:style>
  <w:style w:type="character" w:customStyle="1" w:styleId="CommentTextChar">
    <w:name w:val="Comment Text Char"/>
    <w:basedOn w:val="DefaultParagraphFont"/>
    <w:link w:val="CommentText"/>
    <w:uiPriority w:val="99"/>
    <w:semiHidden/>
    <w:rsid w:val="006D383F"/>
  </w:style>
  <w:style w:type="paragraph" w:styleId="CommentSubject">
    <w:name w:val="annotation subject"/>
    <w:basedOn w:val="CommentText"/>
    <w:next w:val="CommentText"/>
    <w:link w:val="CommentSubjectChar"/>
    <w:uiPriority w:val="99"/>
    <w:semiHidden/>
    <w:unhideWhenUsed/>
    <w:rsid w:val="006D383F"/>
    <w:rPr>
      <w:b/>
      <w:bCs/>
      <w:sz w:val="20"/>
      <w:szCs w:val="20"/>
    </w:rPr>
  </w:style>
  <w:style w:type="character" w:customStyle="1" w:styleId="CommentSubjectChar">
    <w:name w:val="Comment Subject Char"/>
    <w:basedOn w:val="CommentTextChar"/>
    <w:link w:val="CommentSubject"/>
    <w:uiPriority w:val="99"/>
    <w:semiHidden/>
    <w:rsid w:val="006D383F"/>
    <w:rPr>
      <w:b/>
      <w:bCs/>
      <w:sz w:val="20"/>
      <w:szCs w:val="20"/>
    </w:rPr>
  </w:style>
  <w:style w:type="paragraph" w:styleId="Revision">
    <w:name w:val="Revision"/>
    <w:hidden/>
    <w:uiPriority w:val="99"/>
    <w:semiHidden/>
    <w:rsid w:val="006C521C"/>
  </w:style>
  <w:style w:type="character" w:customStyle="1" w:styleId="apple-converted-space">
    <w:name w:val="apple-converted-space"/>
    <w:basedOn w:val="DefaultParagraphFont"/>
    <w:rsid w:val="00EB1E61"/>
  </w:style>
  <w:style w:type="paragraph" w:styleId="ListParagraph">
    <w:name w:val="List Paragraph"/>
    <w:basedOn w:val="Normal"/>
    <w:uiPriority w:val="34"/>
    <w:qFormat/>
    <w:rsid w:val="00EB1E61"/>
    <w:pPr>
      <w:ind w:left="720"/>
      <w:contextualSpacing/>
    </w:pPr>
  </w:style>
  <w:style w:type="character" w:styleId="FollowedHyperlink">
    <w:name w:val="FollowedHyperlink"/>
    <w:basedOn w:val="DefaultParagraphFont"/>
    <w:uiPriority w:val="99"/>
    <w:semiHidden/>
    <w:unhideWhenUsed/>
    <w:rsid w:val="00EB1E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284168">
      <w:bodyDiv w:val="1"/>
      <w:marLeft w:val="0"/>
      <w:marRight w:val="0"/>
      <w:marTop w:val="0"/>
      <w:marBottom w:val="0"/>
      <w:divBdr>
        <w:top w:val="none" w:sz="0" w:space="0" w:color="auto"/>
        <w:left w:val="none" w:sz="0" w:space="0" w:color="auto"/>
        <w:bottom w:val="none" w:sz="0" w:space="0" w:color="auto"/>
        <w:right w:val="none" w:sz="0" w:space="0" w:color="auto"/>
      </w:divBdr>
    </w:div>
    <w:div w:id="1366907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url.obolibrary.org/obo/vto.owl" TargetMode="External"/><Relationship Id="rId21" Type="http://schemas.openxmlformats.org/officeDocument/2006/relationships/hyperlink" Target="http://purl.obolibrary.org/obo/vto/tracker" TargetMode="External"/><Relationship Id="rId22" Type="http://schemas.openxmlformats.org/officeDocument/2006/relationships/hyperlink" Target="http://amphibiaweb.org/amphib_names.txt" TargetMode="External"/><Relationship Id="rId23" Type="http://schemas.openxmlformats.org/officeDocument/2006/relationships/hyperlink" Target="http://paleodb.org/" TargetMode="External"/><Relationship Id="rId24" Type="http://schemas.openxmlformats.org/officeDocument/2006/relationships/hyperlink" Target="https://github.com/NESCent/Taxonomy-Ontology-Tool" TargetMode="External"/><Relationship Id="rId25" Type="http://schemas.openxmlformats.org/officeDocument/2006/relationships/hyperlink" Target="http://purl.obolibrary.org/obo/taxrank.owl" TargetMode="External"/><Relationship Id="rId26" Type="http://schemas.openxmlformats.org/officeDocument/2006/relationships/hyperlink" Target="http://phenoscape.org/" TargetMode="External"/><Relationship Id="rId27" Type="http://schemas.openxmlformats.org/officeDocument/2006/relationships/hyperlink" Target="http://www.worldbirdnames.org/" TargetMode="External"/><Relationship Id="rId28" Type="http://schemas.openxmlformats.org/officeDocument/2006/relationships/hyperlink" Target="http://www.iucnredlist.org/" TargetMode="External"/><Relationship Id="rId29" Type="http://schemas.openxmlformats.org/officeDocument/2006/relationships/hyperlink" Target="http://www.reptile-databas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url.obolibrary.org/obo/vto.owl" TargetMode="External"/><Relationship Id="rId31" Type="http://schemas.openxmlformats.org/officeDocument/2006/relationships/hyperlink" Target="http://purl.obolibrary.org/obo/taxrank.owl" TargetMode="External"/><Relationship Id="rId32" Type="http://schemas.openxmlformats.org/officeDocument/2006/relationships/hyperlink" Target="http://research.calacademy.org/research/ichthyology/catalog/fishcatmain.asp" TargetMode="External"/><Relationship Id="rId9" Type="http://schemas.openxmlformats.org/officeDocument/2006/relationships/hyperlink" Target="mailto:wasila.dahdul@usd.edu" TargetMode="External"/><Relationship Id="rId6" Type="http://schemas.openxmlformats.org/officeDocument/2006/relationships/hyperlink" Target="mailto:peter.midford@gmail.com" TargetMode="External"/><Relationship Id="rId7" Type="http://schemas.openxmlformats.org/officeDocument/2006/relationships/hyperlink" Target="mailto:balhoff@nescent.org" TargetMode="External"/><Relationship Id="rId8" Type="http://schemas.openxmlformats.org/officeDocument/2006/relationships/hyperlink" Target="mailto:dblackburn@calacademy.org"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mailto:alex.dececchi@usd.edu" TargetMode="External"/><Relationship Id="rId11" Type="http://schemas.openxmlformats.org/officeDocument/2006/relationships/hyperlink" Target="mailto:nibrahim@uchicago.edu" TargetMode="External"/><Relationship Id="rId12" Type="http://schemas.openxmlformats.org/officeDocument/2006/relationships/hyperlink" Target="mailto:hlapp@nescent.org" TargetMode="External"/><Relationship Id="rId13" Type="http://schemas.openxmlformats.org/officeDocument/2006/relationships/hyperlink" Target="mailto:pmabee@usd.edu" TargetMode="External"/><Relationship Id="rId14" Type="http://schemas.openxmlformats.org/officeDocument/2006/relationships/hyperlink" Target="mailto:dinosaur@uchicago.edu" TargetMode="External"/><Relationship Id="rId15" Type="http://schemas.openxmlformats.org/officeDocument/2006/relationships/hyperlink" Target="mailto:monte@uoneuro.uoregon.edu" TargetMode="External"/><Relationship Id="rId16" Type="http://schemas.openxmlformats.org/officeDocument/2006/relationships/hyperlink" Target="mailto:tjv@bio.unc.edu" TargetMode="External"/><Relationship Id="rId17" Type="http://schemas.openxmlformats.org/officeDocument/2006/relationships/comments" Target="comments.xml"/><Relationship Id="rId18" Type="http://schemas.openxmlformats.org/officeDocument/2006/relationships/hyperlink" Target="http://phenoscape.org/" TargetMode="External"/><Relationship Id="rId19" Type="http://schemas.openxmlformats.org/officeDocument/2006/relationships/hyperlink" Target="http://purl.obolibrary.org/obo/vto.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4460</Words>
  <Characters>25425</Characters>
  <Application>Microsoft Macintosh Word</Application>
  <DocSecurity>0</DocSecurity>
  <Lines>211</Lines>
  <Paragraphs>59</Paragraphs>
  <ScaleCrop>false</ScaleCrop>
  <Company/>
  <LinksUpToDate>false</LinksUpToDate>
  <CharactersWithSpaces>29826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Alex.Dececchi</dc:creator>
  <cp:keywords/>
  <dc:description/>
  <cp:lastModifiedBy>Nizar Ibrahim</cp:lastModifiedBy>
  <cp:revision>4</cp:revision>
  <cp:lastPrinted>2013-05-04T17:19:00Z</cp:lastPrinted>
  <dcterms:created xsi:type="dcterms:W3CDTF">2013-05-07T23:25:00Z</dcterms:created>
  <dcterms:modified xsi:type="dcterms:W3CDTF">2013-05-08T18:57:00Z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